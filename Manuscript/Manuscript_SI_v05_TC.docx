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F111B" w14:textId="31EE1905" w:rsidR="009246AD" w:rsidRDefault="00E80056" w:rsidP="00AB34C5">
      <w:pPr>
        <w:pStyle w:val="BATitle"/>
        <w:jc w:val="left"/>
      </w:pPr>
      <w:r>
        <w:t xml:space="preserve">Detecting Plumes in Mobile </w:t>
      </w:r>
      <w:r w:rsidR="00534296">
        <w:t xml:space="preserve">Air Quality </w:t>
      </w:r>
      <w:r>
        <w:t>Monitoring Time Series with Density-based Spatial Clustering of Applications with Noise</w:t>
      </w:r>
      <w:r w:rsidR="00534296">
        <w:t xml:space="preserve"> (DBSCAN)</w:t>
      </w:r>
    </w:p>
    <w:p w14:paraId="32B0A24C" w14:textId="1FD88E60" w:rsidR="009C46AB" w:rsidRDefault="009C46AB" w:rsidP="009C46AB">
      <w:pPr>
        <w:pStyle w:val="BBAuthorName"/>
        <w:jc w:val="both"/>
        <w:rPr>
          <w:i w:val="0"/>
        </w:rPr>
      </w:pPr>
      <w:r>
        <w:rPr>
          <w:i w:val="0"/>
        </w:rPr>
        <w:t>Blake Actkinson</w:t>
      </w:r>
      <w:r>
        <w:rPr>
          <w:i w:val="0"/>
          <w:vertAlign w:val="superscript"/>
        </w:rPr>
        <w:t>1</w:t>
      </w:r>
      <w:r>
        <w:rPr>
          <w:i w:val="0"/>
        </w:rPr>
        <w:t>, Robert J. Griffin</w:t>
      </w:r>
      <w:r w:rsidR="00AF25F5">
        <w:rPr>
          <w:i w:val="0"/>
          <w:vertAlign w:val="superscript"/>
        </w:rPr>
        <w:t>1,2</w:t>
      </w:r>
      <w:r>
        <w:rPr>
          <w:i w:val="0"/>
          <w:vertAlign w:val="superscript"/>
        </w:rPr>
        <w:t>*</w:t>
      </w:r>
    </w:p>
    <w:p w14:paraId="3D4F0F82" w14:textId="77777777" w:rsidR="009C46AB" w:rsidRDefault="009C46AB" w:rsidP="009C46AB">
      <w:pPr>
        <w:pStyle w:val="BCAuthorAddress"/>
        <w:jc w:val="left"/>
      </w:pPr>
      <w:r>
        <w:rPr>
          <w:vertAlign w:val="superscript"/>
        </w:rPr>
        <w:t>1</w:t>
      </w:r>
      <w:r>
        <w:t>Department of Civil and Environmental Engineering, Rice University, Houston, TX 77005, USA</w:t>
      </w:r>
    </w:p>
    <w:p w14:paraId="71E304C1" w14:textId="578FDB1A" w:rsidR="009C46AB" w:rsidRPr="00DE024F" w:rsidRDefault="00AF25F5" w:rsidP="009C46AB">
      <w:pPr>
        <w:pStyle w:val="BCAuthorAddress"/>
        <w:jc w:val="left"/>
      </w:pPr>
      <w:r>
        <w:rPr>
          <w:vertAlign w:val="superscript"/>
        </w:rPr>
        <w:t>2</w:t>
      </w:r>
      <w:r w:rsidR="009C46AB">
        <w:t xml:space="preserve">School of Engineering, Computing, and Construction Management, Roger Williams University, Bristol, RI 02809, USA </w:t>
      </w:r>
    </w:p>
    <w:p w14:paraId="2D3A535B" w14:textId="77777777" w:rsidR="009C46AB" w:rsidRDefault="009C46AB" w:rsidP="009C46AB">
      <w:pPr>
        <w:pStyle w:val="FACorrespondingAuthorFootnote"/>
        <w:spacing w:after="0"/>
        <w:jc w:val="left"/>
        <w:rPr>
          <w:i/>
          <w:iCs/>
        </w:rPr>
      </w:pPr>
      <w:r>
        <w:t xml:space="preserve">*Corresponding Author: Robert Griffin, </w:t>
      </w:r>
      <w:r>
        <w:rPr>
          <w:i/>
          <w:iCs/>
        </w:rPr>
        <w:t xml:space="preserve">E-mail: </w:t>
      </w:r>
      <w:hyperlink r:id="rId7" w:history="1">
        <w:r w:rsidRPr="00696EBF">
          <w:rPr>
            <w:rStyle w:val="Hyperlink"/>
            <w:i/>
            <w:iCs/>
          </w:rPr>
          <w:t>rgriffin@rwu.edu</w:t>
        </w:r>
      </w:hyperlink>
    </w:p>
    <w:p w14:paraId="6B56F7CF" w14:textId="5AB5BADF" w:rsidR="000C05CC" w:rsidRDefault="000C05CC" w:rsidP="00324128">
      <w:pPr>
        <w:pStyle w:val="FACorrespondingAuthorFootnote"/>
        <w:spacing w:after="240"/>
        <w:jc w:val="left"/>
      </w:pPr>
    </w:p>
    <w:p w14:paraId="08CEDB33" w14:textId="5604254E" w:rsidR="009C46AB" w:rsidRDefault="009C46AB" w:rsidP="009C46AB">
      <w:pPr>
        <w:pStyle w:val="TAMainText"/>
      </w:pPr>
    </w:p>
    <w:p w14:paraId="78181612" w14:textId="65B9411A" w:rsidR="009C46AB" w:rsidRDefault="009C46AB" w:rsidP="009C46AB">
      <w:pPr>
        <w:pStyle w:val="TAMainText"/>
      </w:pPr>
    </w:p>
    <w:p w14:paraId="67373788" w14:textId="1B6AB838" w:rsidR="009C46AB" w:rsidRDefault="00A63C5F" w:rsidP="00A63C5F">
      <w:pPr>
        <w:pStyle w:val="TAMainText"/>
      </w:pPr>
      <w:r>
        <w:t xml:space="preserve">Section S1. </w:t>
      </w:r>
      <w:r w:rsidR="00D610E0">
        <w:t>T</w:t>
      </w:r>
      <w:r>
        <w:t>emporal rescaling procedure</w:t>
      </w:r>
      <w:r w:rsidR="00D610E0">
        <w:t xml:space="preserve"> for census tract comparisons.</w:t>
      </w:r>
    </w:p>
    <w:p w14:paraId="6829E9F9" w14:textId="785C79C6" w:rsidR="002B52E8" w:rsidRDefault="002B52E8" w:rsidP="00A63C5F">
      <w:pPr>
        <w:pStyle w:val="TAMainText"/>
      </w:pPr>
      <w:r>
        <w:t>Section S2. Anomaly type detection probability error estimation procedure.</w:t>
      </w:r>
    </w:p>
    <w:p w14:paraId="73FCD42B" w14:textId="5A7E9CD9" w:rsidR="00A63C5F" w:rsidRDefault="00A63C5F" w:rsidP="00A63C5F">
      <w:pPr>
        <w:pStyle w:val="TAMainText"/>
      </w:pPr>
      <w:r>
        <w:t>Figures S1-S</w:t>
      </w:r>
      <w:r w:rsidR="005A75E4">
        <w:t>8</w:t>
      </w:r>
    </w:p>
    <w:p w14:paraId="51AB18CD" w14:textId="2AA04100" w:rsidR="00A63C5F" w:rsidRPr="00A63C5F" w:rsidRDefault="00A63C5F" w:rsidP="00A63C5F">
      <w:pPr>
        <w:pStyle w:val="TAMainText"/>
      </w:pPr>
      <w:r>
        <w:t>Tables S1-S</w:t>
      </w:r>
      <w:r w:rsidR="00752D6D">
        <w:t>8</w:t>
      </w:r>
    </w:p>
    <w:p w14:paraId="06CB4863" w14:textId="77777777" w:rsidR="00B36554" w:rsidRDefault="00B36554" w:rsidP="000B5610">
      <w:pPr>
        <w:pStyle w:val="TAMainText"/>
        <w:spacing w:after="240"/>
        <w:ind w:firstLine="0"/>
        <w:jc w:val="left"/>
      </w:pPr>
    </w:p>
    <w:p w14:paraId="136550E5" w14:textId="36BA076B" w:rsidR="00EF717B" w:rsidRDefault="00EF717B" w:rsidP="00EF717B">
      <w:pPr>
        <w:pStyle w:val="TAMainText"/>
        <w:spacing w:after="240"/>
        <w:ind w:firstLine="0"/>
        <w:jc w:val="left"/>
        <w:rPr>
          <w:b/>
          <w:bCs/>
        </w:rPr>
      </w:pPr>
      <w:r>
        <w:rPr>
          <w:b/>
          <w:bCs/>
        </w:rPr>
        <w:lastRenderedPageBreak/>
        <w:t xml:space="preserve">Section S1. </w:t>
      </w:r>
      <w:r w:rsidR="00D610E0">
        <w:t>Temporal r</w:t>
      </w:r>
      <w:r w:rsidRPr="005711E4">
        <w:t>escaling procedure for census tract comparisons</w:t>
      </w:r>
    </w:p>
    <w:p w14:paraId="2DE533B9" w14:textId="62A7730E" w:rsidR="00EF717B" w:rsidRDefault="000833FE" w:rsidP="00EF717B">
      <w:pPr>
        <w:pStyle w:val="TAMainText"/>
      </w:pPr>
      <w:r>
        <w:t>To remove temporal effects from census tract comparisons</w:t>
      </w:r>
      <w:r w:rsidR="00D610E0">
        <w:t xml:space="preserve"> of anomaly type detection probability</w:t>
      </w:r>
      <w:r>
        <w:t xml:space="preserve">, </w:t>
      </w:r>
      <w:r w:rsidR="00D610E0">
        <w:t>we performed a rescaling procedure</w:t>
      </w:r>
      <w:r>
        <w:t xml:space="preserve">. The </w:t>
      </w:r>
      <w:r w:rsidR="00D610E0">
        <w:t>approach</w:t>
      </w:r>
      <w:r>
        <w:t xml:space="preserve"> was to transform each census tract’s sampling distribution into a uniform distribution, then multiply each hour of the newly transformed uniform distribution by the fraction of detected anomalies in that hour.</w:t>
      </w:r>
    </w:p>
    <w:p w14:paraId="3C2FF41A" w14:textId="5607259C" w:rsidR="000833FE" w:rsidRDefault="000833FE" w:rsidP="00EF717B">
      <w:pPr>
        <w:pStyle w:val="TAMainText"/>
      </w:pPr>
      <w:r>
        <w:t>Out of 35 census tracts</w:t>
      </w:r>
      <w:r w:rsidR="00D610E0">
        <w:t xml:space="preserve"> sampled</w:t>
      </w:r>
      <w:r>
        <w:t xml:space="preserve"> in the Houston area, we </w:t>
      </w:r>
      <w:r w:rsidR="00D610E0">
        <w:t>re</w:t>
      </w:r>
      <w:r>
        <w:t xml:space="preserve">strict our analysis to 19 to ensure that each hour between 8 AM and </w:t>
      </w:r>
      <w:r w:rsidR="00D610E0">
        <w:t>4</w:t>
      </w:r>
      <w:r>
        <w:t xml:space="preserve"> PM</w:t>
      </w:r>
      <w:r w:rsidR="00D610E0">
        <w:t xml:space="preserve"> </w:t>
      </w:r>
      <w:r>
        <w:t>CST, had at least 1,000 samples</w:t>
      </w:r>
      <w:r w:rsidR="00D610E0">
        <w:t xml:space="preserve"> for each individual census tract</w:t>
      </w:r>
      <w:r>
        <w:t xml:space="preserve">. The lowest number of samples in any given hour for a census tract was 1,061, which equates to </w:t>
      </w:r>
      <m:oMath>
        <m:r>
          <m:rPr>
            <m:nor/>
          </m:rPr>
          <m:t>≈</m:t>
        </m:r>
      </m:oMath>
      <w:r>
        <w:t xml:space="preserve"> 17 minutes of sampling. For each census tract, we calculate the average number of samples per hour, determined by calculating the total number of samples and dividing by 8, the number of analyzed hours. In addition to calculating the average number of samples, we calculate for each hour in each census tract the fraction of that hour’s measurement that are of a given anomaly type (</w:t>
      </w:r>
      <w:r w:rsidR="00106AF3">
        <w:t>“CO</w:t>
      </w:r>
      <w:r w:rsidR="00106AF3">
        <w:rPr>
          <w:vertAlign w:val="subscript"/>
        </w:rPr>
        <w:t>2</w:t>
      </w:r>
      <w:r w:rsidR="00106AF3">
        <w:t xml:space="preserve"> – Rich”, “Transition”, “BC/UFP – Rich”). In the final step, we multiply the hourly fraction of each anomaly type by the average number of measurements for the census tract, and </w:t>
      </w:r>
      <w:r w:rsidR="00D610E0">
        <w:t xml:space="preserve">then </w:t>
      </w:r>
      <w:r w:rsidR="00106AF3">
        <w:t>sum the results. To determine the % probability of detection for a given anomaly type, we divide these weighted totals by the number of measurements made within the census tract.</w:t>
      </w:r>
    </w:p>
    <w:p w14:paraId="097217C9" w14:textId="750A47DB" w:rsidR="00106AF3" w:rsidRDefault="00106AF3" w:rsidP="00EF717B">
      <w:pPr>
        <w:pStyle w:val="TAMainText"/>
      </w:pPr>
      <w:r>
        <w:t>Figure</w:t>
      </w:r>
      <w:r w:rsidR="00E805D9">
        <w:t>s</w:t>
      </w:r>
      <w:r>
        <w:t xml:space="preserve"> S</w:t>
      </w:r>
      <w:r w:rsidR="00E805D9">
        <w:t>1 and S2</w:t>
      </w:r>
      <w:r>
        <w:t xml:space="preserve"> display </w:t>
      </w:r>
      <w:r w:rsidR="00E805D9">
        <w:t>the effects of implementing the rescaling procedure on the calculated probabilities of anomaly detection for the 19 census tracts. In general, we note that implementing the rescaling procedure results in modest increases in these probabilities across the board. A notable exception is the North Rice polygon for CO</w:t>
      </w:r>
      <w:r w:rsidR="00E805D9">
        <w:rPr>
          <w:vertAlign w:val="subscript"/>
        </w:rPr>
        <w:t>2</w:t>
      </w:r>
      <w:r w:rsidR="00E805D9">
        <w:t xml:space="preserve"> anomaly detections. Figure S3 displays the </w:t>
      </w:r>
      <w:r w:rsidR="005711E4">
        <w:t xml:space="preserve">(a) total </w:t>
      </w:r>
      <w:r w:rsidR="00E805D9">
        <w:t>sampling distribution</w:t>
      </w:r>
      <w:r w:rsidR="005711E4">
        <w:t xml:space="preserve"> and (b) anomaly sampling distribution</w:t>
      </w:r>
      <w:r w:rsidR="00E805D9">
        <w:t xml:space="preserve"> for the North Rice polygon. We note that the 8 AM hour was oversampled relative to other hours sampled</w:t>
      </w:r>
      <w:r w:rsidR="005711E4">
        <w:t xml:space="preserve"> </w:t>
      </w:r>
      <w:r w:rsidR="00E805D9">
        <w:t xml:space="preserve">and argue that </w:t>
      </w:r>
      <w:r w:rsidR="00E805D9">
        <w:lastRenderedPageBreak/>
        <w:t xml:space="preserve">implementing the rescaling procedure decreases the effects of this hour relative to other sampling times in the census tract. </w:t>
      </w:r>
    </w:p>
    <w:p w14:paraId="2673998A" w14:textId="4D5B4F73" w:rsidR="002B52E8" w:rsidRDefault="002B52E8" w:rsidP="00EF717B">
      <w:pPr>
        <w:pStyle w:val="TAMainText"/>
      </w:pPr>
    </w:p>
    <w:p w14:paraId="4303BC8E" w14:textId="1592A808" w:rsidR="002B52E8" w:rsidRDefault="002B52E8" w:rsidP="002B52E8">
      <w:pPr>
        <w:pStyle w:val="TAMainText"/>
        <w:ind w:firstLine="0"/>
        <w:rPr>
          <w:b/>
          <w:bCs/>
        </w:rPr>
      </w:pPr>
      <w:r>
        <w:rPr>
          <w:b/>
          <w:bCs/>
        </w:rPr>
        <w:t xml:space="preserve">Section S2. </w:t>
      </w:r>
      <w:r w:rsidRPr="002B52E8">
        <w:t>Anomaly detection type probability error estimation procedure.</w:t>
      </w:r>
    </w:p>
    <w:p w14:paraId="316709AC" w14:textId="322D13BA" w:rsidR="0009257E" w:rsidRDefault="002B52E8" w:rsidP="00F164EF">
      <w:pPr>
        <w:pStyle w:val="TAMainText"/>
      </w:pPr>
      <w:r>
        <w:t>We provide error estimates of our calculated anomaly type detection probabilities and present them in Tables S6, S7, and S8.</w:t>
      </w:r>
      <w:r w:rsidR="00F164EF">
        <w:t xml:space="preserve"> </w:t>
      </w:r>
      <w:r>
        <w:t>To do this, we implement</w:t>
      </w:r>
      <w:r w:rsidR="00DD551A">
        <w:t xml:space="preserve"> </w:t>
      </w:r>
      <w:r w:rsidR="00F164EF">
        <w:t>the</w:t>
      </w:r>
      <w:r>
        <w:t xml:space="preserve"> bootstrap</w:t>
      </w:r>
      <w:r w:rsidR="00F164EF">
        <w:t xml:space="preserve"> </w:t>
      </w:r>
      <w:r w:rsidR="0009257E">
        <w:t>for each anomaly detection type probability for each census tract to generate sampling distributions</w:t>
      </w:r>
      <w:r w:rsidR="00DD551A">
        <w:t>.</w:t>
      </w:r>
      <w:r w:rsidR="00DD551A">
        <w:fldChar w:fldCharType="begin"/>
      </w:r>
      <w:r w:rsidR="00DD551A">
        <w:instrText xml:space="preserve"> ADDIN ZOTERO_ITEM CSL_CITATION {"citationID":"kWyH6IXf","properties":{"formattedCitation":"\\super 1\\nosupersub{}","plainCitation":"1","noteIndex":0},"citationItems":[{"id":802,"uris":["http://zotero.org/users/4282478/items/VMH2J4SZ"],"itemData":{"id":802,"type":"book","abstract":"An Introduction to the Bootstrap arms scientists and engineers as well as statisticians with the computational techniques they need to analyze and understand complicated data sets. The bootstrap is a computer-based method of statistical inference that answers statistical questions without formulas and gives a direct appreciation of variance, bias, coverage, and other probabilistic phenomena. This book presents an overview of the bootstrap and related methods for assessing statistical accuracy, concentrating on the ideas rather than their mathematical justification. Not just for beginners, the presentation starts off slowly, but builds in both scope and depth to ideas that are quite sophisticated.","event-place":"New York","ISBN":"978-0-429-24659-3","note":"DOI: 10.1201/9780429246593","number-of-pages":"456","publisher":"Chapman and Hall/CRC","publisher-place":"New York","title":"An Introduction to the Bootstrap","author":[{"family":"Efron","given":"Bradley"},{"family":"Tibshirani","given":"R. J."}],"issued":{"date-parts":[["1994",5,15]]}}}],"schema":"https://github.com/citation-style-language/schema/raw/master/csl-citation.json"} </w:instrText>
      </w:r>
      <w:r w:rsidR="00DD551A">
        <w:fldChar w:fldCharType="separate"/>
      </w:r>
      <w:r w:rsidR="00DD551A" w:rsidRPr="00DD551A">
        <w:rPr>
          <w:rFonts w:cs="Times"/>
          <w:szCs w:val="24"/>
          <w:vertAlign w:val="superscript"/>
        </w:rPr>
        <w:t>1</w:t>
      </w:r>
      <w:r w:rsidR="00DD551A">
        <w:fldChar w:fldCharType="end"/>
      </w:r>
      <w:r w:rsidR="00DD551A">
        <w:t xml:space="preserve"> </w:t>
      </w:r>
      <w:r w:rsidR="0009257E">
        <w:t xml:space="preserve"> </w:t>
      </w:r>
    </w:p>
    <w:p w14:paraId="5B5BD625" w14:textId="03103FBB" w:rsidR="002B52E8" w:rsidRDefault="00482A96" w:rsidP="00F164EF">
      <w:pPr>
        <w:pStyle w:val="TAMainText"/>
      </w:pPr>
      <w:r>
        <w:t>We create 1000 synthetic distributions for each census tract by sampling with replacement measurements within each census tract. For each synthetic distribution, we calculate the probability of each anomaly detection type, repeating the same temporal rescaling procedure described in Section S1 1000 times for each census tract</w:t>
      </w:r>
      <w:r w:rsidR="0009257E">
        <w:t xml:space="preserve"> to generate 1000 probabilities of each type</w:t>
      </w:r>
      <w:r>
        <w:t xml:space="preserve">. </w:t>
      </w:r>
      <w:r w:rsidR="00DD551A">
        <w:t>From the</w:t>
      </w:r>
      <w:r w:rsidR="0009257E">
        <w:t xml:space="preserve"> resultant</w:t>
      </w:r>
      <w:r w:rsidR="00DD551A">
        <w:t xml:space="preserve"> sampling distributions, w</w:t>
      </w:r>
      <w:r>
        <w:t>e report the</w:t>
      </w:r>
      <w:r w:rsidR="0009257E">
        <w:t xml:space="preserve"> lower and upper bounds of the</w:t>
      </w:r>
      <w:r w:rsidR="00DD551A">
        <w:t xml:space="preserve"> 90% confidence interval (</w:t>
      </w:r>
      <w:r>
        <w:t>5</w:t>
      </w:r>
      <w:r w:rsidRPr="00482A96">
        <w:rPr>
          <w:vertAlign w:val="superscript"/>
        </w:rPr>
        <w:t>th</w:t>
      </w:r>
      <w:r>
        <w:t xml:space="preserve"> </w:t>
      </w:r>
      <w:r w:rsidR="00DD551A">
        <w:t xml:space="preserve">to </w:t>
      </w:r>
      <w:r>
        <w:t>95</w:t>
      </w:r>
      <w:r w:rsidRPr="00482A96">
        <w:rPr>
          <w:vertAlign w:val="superscript"/>
        </w:rPr>
        <w:t>th</w:t>
      </w:r>
      <w:r>
        <w:t xml:space="preserve"> percentiles</w:t>
      </w:r>
      <w:r w:rsidR="00DD551A">
        <w:t>)</w:t>
      </w:r>
      <w:r>
        <w:t xml:space="preserve">, </w:t>
      </w:r>
      <w:r w:rsidR="00F2200A">
        <w:t xml:space="preserve">the mean, and </w:t>
      </w:r>
      <w:r>
        <w:t>bias.</w:t>
      </w:r>
      <w:r w:rsidR="00F2200A">
        <w:t xml:space="preserve"> We define bias as the difference between the </w:t>
      </w:r>
      <w:r w:rsidR="0009257E">
        <w:t xml:space="preserve">originally calculated </w:t>
      </w:r>
      <w:r w:rsidR="00F2200A">
        <w:t xml:space="preserve">probability and </w:t>
      </w:r>
      <w:r w:rsidR="0009257E">
        <w:t>its</w:t>
      </w:r>
      <w:r w:rsidR="00F2200A">
        <w:t xml:space="preserve"> mean probability estimate from </w:t>
      </w:r>
      <w:r w:rsidR="00DD551A">
        <w:t>its corresponding</w:t>
      </w:r>
      <w:r w:rsidR="00F2200A">
        <w:t xml:space="preserve"> sampling distribution</w:t>
      </w:r>
      <w:r w:rsidR="00AA41BF">
        <w:t xml:space="preserve"> (in effect, taking </w:t>
      </w:r>
      <w:r w:rsidR="00DE3167">
        <w:t>the difference between columns in Table 2 and mean columns in Tables S6, S7, and S8)</w:t>
      </w:r>
      <w:r w:rsidR="00F2200A">
        <w:t>.</w:t>
      </w:r>
      <w:r>
        <w:t xml:space="preserve"> </w:t>
      </w:r>
    </w:p>
    <w:p w14:paraId="459685D3" w14:textId="20191D82" w:rsidR="002B52E8" w:rsidRDefault="002B52E8" w:rsidP="00EF717B">
      <w:pPr>
        <w:pStyle w:val="TAMainText"/>
      </w:pPr>
    </w:p>
    <w:p w14:paraId="7E8DC81C" w14:textId="122CB409" w:rsidR="002B52E8" w:rsidRDefault="002B52E8" w:rsidP="00EF717B">
      <w:pPr>
        <w:pStyle w:val="TAMainText"/>
      </w:pPr>
    </w:p>
    <w:p w14:paraId="5803673A" w14:textId="77958791" w:rsidR="002B52E8" w:rsidRDefault="002B52E8" w:rsidP="00EF717B">
      <w:pPr>
        <w:pStyle w:val="TAMainText"/>
      </w:pPr>
    </w:p>
    <w:p w14:paraId="3E7EBDF0" w14:textId="77777777" w:rsidR="002B52E8" w:rsidRPr="00106AF3" w:rsidRDefault="002B52E8" w:rsidP="00EF717B">
      <w:pPr>
        <w:pStyle w:val="TAMainText"/>
      </w:pPr>
    </w:p>
    <w:p w14:paraId="4A1AF90A" w14:textId="364154FB" w:rsidR="00EF717B" w:rsidRDefault="001F75DE" w:rsidP="00B36554">
      <w:pPr>
        <w:pStyle w:val="VDTableTitle"/>
        <w:rPr>
          <w:b/>
          <w:bCs/>
        </w:rPr>
      </w:pPr>
      <w:del w:id="0" w:author="Blake Actkinson" w:date="2022-09-08T18:52:00Z">
        <w:r w:rsidDel="007A2FF1">
          <w:rPr>
            <w:rFonts w:eastAsiaTheme="minorEastAsia"/>
            <w:noProof/>
          </w:rPr>
          <w:lastRenderedPageBreak/>
          <w:drawing>
            <wp:inline distT="0" distB="0" distL="0" distR="0" wp14:anchorId="551B3610" wp14:editId="6E22C111">
              <wp:extent cx="5943600" cy="3343275"/>
              <wp:effectExtent l="0" t="0" r="0" b="952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del>
      <w:ins w:id="1" w:author="Blake Actkinson" w:date="2022-09-08T18:53:00Z">
        <w:r w:rsidR="007A2FF1">
          <w:rPr>
            <w:b/>
            <w:bCs/>
            <w:noProof/>
          </w:rPr>
          <w:drawing>
            <wp:inline distT="0" distB="0" distL="0" distR="0" wp14:anchorId="0366006C" wp14:editId="433C3733">
              <wp:extent cx="5943600" cy="2998470"/>
              <wp:effectExtent l="0" t="0" r="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98470"/>
                      </a:xfrm>
                      <a:prstGeom prst="rect">
                        <a:avLst/>
                      </a:prstGeom>
                    </pic:spPr>
                  </pic:pic>
                </a:graphicData>
              </a:graphic>
            </wp:inline>
          </w:drawing>
        </w:r>
      </w:ins>
    </w:p>
    <w:p w14:paraId="000629B6" w14:textId="3EEA62BE" w:rsidR="001F75DE" w:rsidRPr="003179AC" w:rsidRDefault="001F75DE" w:rsidP="001F75DE">
      <w:pPr>
        <w:pStyle w:val="VAFigureCaption"/>
        <w:rPr>
          <w:rFonts w:eastAsiaTheme="minorEastAsia"/>
          <w:b/>
          <w:bCs/>
        </w:rPr>
      </w:pPr>
      <w:r w:rsidRPr="003179AC">
        <w:rPr>
          <w:rFonts w:eastAsiaTheme="minorEastAsia"/>
          <w:b/>
          <w:bCs/>
        </w:rPr>
        <w:t xml:space="preserve">Figure </w:t>
      </w:r>
      <w:r>
        <w:rPr>
          <w:rFonts w:eastAsiaTheme="minorEastAsia"/>
          <w:b/>
          <w:bCs/>
        </w:rPr>
        <w:t>S</w:t>
      </w:r>
      <w:r w:rsidRPr="003179AC">
        <w:rPr>
          <w:rFonts w:eastAsiaTheme="minorEastAsia"/>
          <w:b/>
          <w:bCs/>
        </w:rPr>
        <w:t xml:space="preserve">1. </w:t>
      </w:r>
      <w:ins w:id="2" w:author="Blake Actkinson" w:date="2022-09-08T18:53:00Z">
        <w:r w:rsidR="007A2FF1">
          <w:rPr>
            <w:rFonts w:eastAsiaTheme="minorEastAsia"/>
          </w:rPr>
          <w:t>Illustration of manually flagged plumes</w:t>
        </w:r>
      </w:ins>
      <w:ins w:id="3" w:author="Blake Actkinson" w:date="2022-09-08T18:54:00Z">
        <w:r w:rsidR="007A2FF1">
          <w:rPr>
            <w:rFonts w:eastAsiaTheme="minorEastAsia"/>
          </w:rPr>
          <w:t xml:space="preserve"> for CO</w:t>
        </w:r>
        <w:r w:rsidR="007A2FF1">
          <w:rPr>
            <w:rFonts w:eastAsiaTheme="minorEastAsia"/>
            <w:vertAlign w:val="subscript"/>
          </w:rPr>
          <w:t>2</w:t>
        </w:r>
      </w:ins>
      <w:ins w:id="4" w:author="Blake Actkinson" w:date="2022-09-08T18:53:00Z">
        <w:r w:rsidR="007A2FF1">
          <w:rPr>
            <w:rFonts w:eastAsiaTheme="minorEastAsia"/>
          </w:rPr>
          <w:t>. Points in blue are labeled as plume, while points in re</w:t>
        </w:r>
      </w:ins>
      <w:ins w:id="5" w:author="Blake Actkinson" w:date="2022-09-08T18:54:00Z">
        <w:r w:rsidR="007A2FF1">
          <w:rPr>
            <w:rFonts w:eastAsiaTheme="minorEastAsia"/>
          </w:rPr>
          <w:t>d are labeled as anomaly. Circles represent manually flagged plumes for this portion of the CO</w:t>
        </w:r>
        <w:r w:rsidR="007A2FF1">
          <w:rPr>
            <w:rFonts w:eastAsiaTheme="minorEastAsia"/>
            <w:vertAlign w:val="subscript"/>
          </w:rPr>
          <w:t>2</w:t>
        </w:r>
        <w:r w:rsidR="007A2FF1">
          <w:rPr>
            <w:rFonts w:eastAsiaTheme="minorEastAsia"/>
          </w:rPr>
          <w:t xml:space="preserve"> time series. Note – not all blue colored points correspond to CO</w:t>
        </w:r>
        <w:r w:rsidR="007A2FF1">
          <w:rPr>
            <w:rFonts w:eastAsiaTheme="minorEastAsia"/>
            <w:vertAlign w:val="subscript"/>
          </w:rPr>
          <w:t>2</w:t>
        </w:r>
        <w:r w:rsidR="007A2FF1">
          <w:rPr>
            <w:rFonts w:eastAsiaTheme="minorEastAsia"/>
          </w:rPr>
          <w:t xml:space="preserve"> </w:t>
        </w:r>
        <w:proofErr w:type="gramStart"/>
        <w:r w:rsidR="007A2FF1">
          <w:rPr>
            <w:rFonts w:eastAsiaTheme="minorEastAsia"/>
          </w:rPr>
          <w:t>plumes, but</w:t>
        </w:r>
        <w:proofErr w:type="gramEnd"/>
        <w:r w:rsidR="007A2FF1">
          <w:rPr>
            <w:rFonts w:eastAsiaTheme="minorEastAsia"/>
          </w:rPr>
          <w:t xml:space="preserve"> can represent plume detections in other pollutants not shown here. </w:t>
        </w:r>
      </w:ins>
      <w:del w:id="6" w:author="Blake Actkinson" w:date="2022-09-08T18:53:00Z">
        <w:r w:rsidDel="007A2FF1">
          <w:rPr>
            <w:rFonts w:eastAsiaTheme="minorEastAsia"/>
          </w:rPr>
          <w:delText xml:space="preserve">Flowchart depicting steps of the DBSCAN anomaly detection algorithm for mobile monitoring datasets. </w:delText>
        </w:r>
      </w:del>
    </w:p>
    <w:p w14:paraId="143B4BF5" w14:textId="77777777" w:rsidR="00EF717B" w:rsidRDefault="00EF717B" w:rsidP="00B36554">
      <w:pPr>
        <w:pStyle w:val="VDTableTitle"/>
        <w:rPr>
          <w:b/>
          <w:bCs/>
        </w:rPr>
      </w:pPr>
    </w:p>
    <w:p w14:paraId="36C59C6B" w14:textId="77777777" w:rsidR="00EF717B" w:rsidRDefault="00EF717B" w:rsidP="00B36554">
      <w:pPr>
        <w:pStyle w:val="VDTableTitle"/>
        <w:rPr>
          <w:b/>
          <w:bCs/>
        </w:rPr>
      </w:pPr>
    </w:p>
    <w:p w14:paraId="255BAA96" w14:textId="77777777" w:rsidR="00EF717B" w:rsidRDefault="00EF717B" w:rsidP="00B36554">
      <w:pPr>
        <w:pStyle w:val="VDTableTitle"/>
        <w:rPr>
          <w:b/>
          <w:bCs/>
        </w:rPr>
      </w:pPr>
    </w:p>
    <w:p w14:paraId="0D71E9ED" w14:textId="77777777" w:rsidR="00EF717B" w:rsidRDefault="00EF717B" w:rsidP="00B36554">
      <w:pPr>
        <w:pStyle w:val="VDTableTitle"/>
        <w:rPr>
          <w:b/>
          <w:bCs/>
        </w:rPr>
      </w:pPr>
    </w:p>
    <w:p w14:paraId="57E7A912" w14:textId="77777777" w:rsidR="00EF717B" w:rsidRDefault="00EF717B" w:rsidP="00B36554">
      <w:pPr>
        <w:pStyle w:val="VDTableTitle"/>
        <w:rPr>
          <w:b/>
          <w:bCs/>
        </w:rPr>
      </w:pPr>
    </w:p>
    <w:p w14:paraId="7EDEEECD" w14:textId="77777777" w:rsidR="00EF717B" w:rsidRDefault="00EF717B" w:rsidP="00B36554">
      <w:pPr>
        <w:pStyle w:val="VDTableTitle"/>
        <w:rPr>
          <w:b/>
          <w:bCs/>
        </w:rPr>
      </w:pPr>
    </w:p>
    <w:p w14:paraId="717C572B" w14:textId="77777777" w:rsidR="00EF717B" w:rsidRDefault="00EF717B" w:rsidP="00B36554">
      <w:pPr>
        <w:pStyle w:val="VDTableTitle"/>
        <w:rPr>
          <w:b/>
          <w:bCs/>
        </w:rPr>
      </w:pPr>
    </w:p>
    <w:p w14:paraId="72047C5E" w14:textId="71B2300A" w:rsidR="00EF717B" w:rsidRDefault="00EF717B" w:rsidP="00B36554">
      <w:pPr>
        <w:pStyle w:val="VDTableTitle"/>
        <w:rPr>
          <w:b/>
          <w:bCs/>
        </w:rPr>
      </w:pPr>
    </w:p>
    <w:p w14:paraId="5BE9F5D4" w14:textId="4D79C8FD" w:rsidR="00732D31" w:rsidRDefault="00732D31" w:rsidP="00732D31">
      <w:r>
        <w:rPr>
          <w:noProof/>
        </w:rPr>
        <w:drawing>
          <wp:inline distT="0" distB="0" distL="0" distR="0" wp14:anchorId="542065AE" wp14:editId="441A595A">
            <wp:extent cx="5943600" cy="4086225"/>
            <wp:effectExtent l="0" t="0" r="0" b="952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inline>
        </w:drawing>
      </w:r>
    </w:p>
    <w:p w14:paraId="0516FB24" w14:textId="79EB25E2" w:rsidR="00732D31" w:rsidRDefault="00732D31" w:rsidP="00732D31">
      <w:pPr>
        <w:pStyle w:val="VAFigureCaption"/>
      </w:pPr>
      <w:r w:rsidRPr="005711E4">
        <w:rPr>
          <w:b/>
          <w:bCs/>
        </w:rPr>
        <w:t>Figure S</w:t>
      </w:r>
      <w:r w:rsidR="002B52E8">
        <w:rPr>
          <w:b/>
          <w:bCs/>
        </w:rPr>
        <w:t>2</w:t>
      </w:r>
      <w:r w:rsidRPr="005711E4">
        <w:rPr>
          <w:b/>
          <w:bCs/>
        </w:rPr>
        <w:t>.</w:t>
      </w:r>
      <w:r>
        <w:t xml:space="preserve"> Effects of scaling on the probability of CO</w:t>
      </w:r>
      <w:r>
        <w:rPr>
          <w:vertAlign w:val="subscript"/>
        </w:rPr>
        <w:t>2</w:t>
      </w:r>
      <w:r>
        <w:t xml:space="preserve"> anomaly type detection for each census tract.</w:t>
      </w:r>
    </w:p>
    <w:p w14:paraId="3E59189A" w14:textId="772604C1" w:rsidR="00732D31" w:rsidRDefault="00732D31" w:rsidP="00732D31"/>
    <w:p w14:paraId="08914B90" w14:textId="7F806336" w:rsidR="00732D31" w:rsidRDefault="00732D31" w:rsidP="00732D31"/>
    <w:p w14:paraId="7B6B0021" w14:textId="69FBFE36" w:rsidR="00732D31" w:rsidRDefault="00732D31" w:rsidP="00732D31"/>
    <w:p w14:paraId="03543EBA" w14:textId="154EABAD" w:rsidR="00732D31" w:rsidRDefault="00732D31" w:rsidP="00732D31"/>
    <w:p w14:paraId="061CCA6B" w14:textId="6078FBF8" w:rsidR="00732D31" w:rsidRDefault="00732D31" w:rsidP="00732D31"/>
    <w:p w14:paraId="1C675600" w14:textId="76DC400E" w:rsidR="00732D31" w:rsidRDefault="00732D31" w:rsidP="00732D31"/>
    <w:p w14:paraId="7A923E29" w14:textId="2BCB42D6" w:rsidR="00732D31" w:rsidRDefault="00732D31" w:rsidP="00732D31"/>
    <w:p w14:paraId="2FCFD373" w14:textId="74C82282" w:rsidR="00732D31" w:rsidRDefault="00732D31" w:rsidP="00732D31"/>
    <w:p w14:paraId="3CE0D6A1" w14:textId="4F098571" w:rsidR="00732D31" w:rsidRDefault="00732D31" w:rsidP="00732D31"/>
    <w:p w14:paraId="3B51103A" w14:textId="79BF5879" w:rsidR="00732D31" w:rsidRDefault="00732D31" w:rsidP="00732D31"/>
    <w:p w14:paraId="3CB20A93" w14:textId="62114BF5" w:rsidR="00732D31" w:rsidRDefault="00732D31" w:rsidP="00732D31">
      <w:r>
        <w:rPr>
          <w:noProof/>
        </w:rPr>
        <w:drawing>
          <wp:inline distT="0" distB="0" distL="0" distR="0" wp14:anchorId="4C9BE187" wp14:editId="0B890049">
            <wp:extent cx="5943600" cy="4086225"/>
            <wp:effectExtent l="0" t="0" r="0" b="952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inline>
        </w:drawing>
      </w:r>
    </w:p>
    <w:p w14:paraId="4C4E2BF1" w14:textId="136A99FF" w:rsidR="00732D31" w:rsidRPr="00A63C5F" w:rsidRDefault="00732D31" w:rsidP="00732D31">
      <w:pPr>
        <w:pStyle w:val="VAFigureCaption"/>
        <w:rPr>
          <w:b/>
          <w:bCs/>
        </w:rPr>
      </w:pPr>
      <w:r>
        <w:rPr>
          <w:b/>
          <w:bCs/>
        </w:rPr>
        <w:t>Figure S</w:t>
      </w:r>
      <w:r w:rsidR="002B52E8">
        <w:rPr>
          <w:b/>
          <w:bCs/>
        </w:rPr>
        <w:t>3</w:t>
      </w:r>
      <w:r>
        <w:rPr>
          <w:b/>
          <w:bCs/>
        </w:rPr>
        <w:t xml:space="preserve">. </w:t>
      </w:r>
      <w:r w:rsidRPr="00A63C5F">
        <w:t>Effects of rescaling on probability of BC/UFP anomaly type detection for each census tract.</w:t>
      </w:r>
    </w:p>
    <w:p w14:paraId="64FAD63B" w14:textId="6A82BD94" w:rsidR="00732D31" w:rsidRDefault="00732D31" w:rsidP="00732D31"/>
    <w:p w14:paraId="34AFD89E" w14:textId="420F86FD" w:rsidR="00732D31" w:rsidRDefault="00732D31" w:rsidP="00732D31"/>
    <w:p w14:paraId="68BA8262" w14:textId="472A6F8E" w:rsidR="00732D31" w:rsidRDefault="00732D31" w:rsidP="00732D31"/>
    <w:p w14:paraId="4206868F" w14:textId="6AE6802A" w:rsidR="00732D31" w:rsidRDefault="00732D31" w:rsidP="00732D31"/>
    <w:p w14:paraId="27CFAE9D" w14:textId="3CA0DE88" w:rsidR="00732D31" w:rsidRDefault="00732D31" w:rsidP="00732D31"/>
    <w:p w14:paraId="0285D20A" w14:textId="463C4948" w:rsidR="00732D31" w:rsidRDefault="00732D31" w:rsidP="00732D31"/>
    <w:p w14:paraId="11D4386F" w14:textId="6B845677" w:rsidR="00732D31" w:rsidRDefault="00732D31" w:rsidP="00732D31"/>
    <w:p w14:paraId="4EF60F76" w14:textId="0C783FEA" w:rsidR="00732D31" w:rsidRDefault="00732D31" w:rsidP="00732D31"/>
    <w:p w14:paraId="7C38BD82" w14:textId="4D5CF2DF" w:rsidR="00732D31" w:rsidRDefault="00732D31" w:rsidP="00732D31"/>
    <w:p w14:paraId="01DE2AE2" w14:textId="05661DBE" w:rsidR="00732D31" w:rsidRDefault="00732D31" w:rsidP="00732D31"/>
    <w:p w14:paraId="398FC2D7" w14:textId="03BB7754" w:rsidR="00732D31" w:rsidRDefault="00732D31" w:rsidP="00732D31">
      <w:r>
        <w:rPr>
          <w:noProof/>
        </w:rPr>
        <w:drawing>
          <wp:inline distT="0" distB="0" distL="0" distR="0" wp14:anchorId="49DD96AD" wp14:editId="5DF7474E">
            <wp:extent cx="5943600" cy="594360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0230C1E" w14:textId="58A6550C" w:rsidR="00732D31" w:rsidRDefault="00732D31" w:rsidP="00732D31">
      <w:pPr>
        <w:pStyle w:val="VAFigureCaption"/>
      </w:pPr>
      <w:r>
        <w:rPr>
          <w:b/>
          <w:bCs/>
        </w:rPr>
        <w:t>Figure S</w:t>
      </w:r>
      <w:r w:rsidR="002B52E8">
        <w:rPr>
          <w:b/>
          <w:bCs/>
        </w:rPr>
        <w:t>4</w:t>
      </w:r>
      <w:r>
        <w:rPr>
          <w:b/>
          <w:bCs/>
        </w:rPr>
        <w:t xml:space="preserve">. </w:t>
      </w:r>
      <w:r w:rsidRPr="00A63C5F">
        <w:t>Sampling distributions for (a) all measurements and (b) anomalies in the North Rice census tract.</w:t>
      </w:r>
    </w:p>
    <w:p w14:paraId="0B94D51C" w14:textId="77777777" w:rsidR="00732D31" w:rsidRDefault="00732D31" w:rsidP="00732D31"/>
    <w:p w14:paraId="5A03D7D0" w14:textId="1375DC4E" w:rsidR="00732D31" w:rsidRDefault="00732D31" w:rsidP="00732D31"/>
    <w:p w14:paraId="2B916073" w14:textId="728703A2" w:rsidR="00732D31" w:rsidRDefault="00732D31" w:rsidP="00732D31"/>
    <w:p w14:paraId="65A2B2A7" w14:textId="77777777" w:rsidR="00732D31" w:rsidRPr="00732D31" w:rsidRDefault="00732D31" w:rsidP="00732D31"/>
    <w:p w14:paraId="09AD9FD8" w14:textId="4247D639" w:rsidR="00E46174" w:rsidRDefault="00E46174" w:rsidP="00E46174">
      <w:pPr>
        <w:pStyle w:val="VAFigureCaption"/>
        <w:rPr>
          <w:rFonts w:eastAsiaTheme="minorEastAsia"/>
        </w:rPr>
      </w:pPr>
      <w:r>
        <w:rPr>
          <w:rFonts w:eastAsiaTheme="minorEastAsia"/>
          <w:noProof/>
        </w:rPr>
        <w:drawing>
          <wp:anchor distT="0" distB="0" distL="114300" distR="114300" simplePos="0" relativeHeight="251659264" behindDoc="0" locked="0" layoutInCell="1" allowOverlap="1" wp14:anchorId="2C090413" wp14:editId="634171C4">
            <wp:simplePos x="0" y="0"/>
            <wp:positionH relativeFrom="margin">
              <wp:posOffset>514350</wp:posOffset>
            </wp:positionH>
            <wp:positionV relativeFrom="paragraph">
              <wp:posOffset>0</wp:posOffset>
            </wp:positionV>
            <wp:extent cx="5486400" cy="5486400"/>
            <wp:effectExtent l="0" t="0" r="0" b="0"/>
            <wp:wrapTopAndBottom/>
            <wp:docPr id="49" name="Picture 4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scatt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anchor>
        </w:drawing>
      </w:r>
      <w:r>
        <w:rPr>
          <w:rFonts w:eastAsiaTheme="minorEastAsia"/>
          <w:b/>
          <w:bCs/>
        </w:rPr>
        <w:t>Figure S</w:t>
      </w:r>
      <w:r w:rsidR="002B52E8">
        <w:rPr>
          <w:rFonts w:eastAsiaTheme="minorEastAsia"/>
          <w:b/>
          <w:bCs/>
        </w:rPr>
        <w:t>5</w:t>
      </w:r>
      <w:r>
        <w:rPr>
          <w:rFonts w:eastAsiaTheme="minorEastAsia"/>
          <w:b/>
          <w:bCs/>
        </w:rPr>
        <w:t xml:space="preserve">. </w:t>
      </w:r>
      <w:r w:rsidRPr="008242B3">
        <w:rPr>
          <w:rFonts w:eastAsiaTheme="minorEastAsia"/>
        </w:rPr>
        <w:t>Visual</w:t>
      </w:r>
      <w:r w:rsidR="00E007A0">
        <w:rPr>
          <w:rFonts w:eastAsiaTheme="minorEastAsia"/>
        </w:rPr>
        <w:t>i</w:t>
      </w:r>
      <w:r w:rsidRPr="008242B3">
        <w:rPr>
          <w:rFonts w:eastAsiaTheme="minorEastAsia"/>
        </w:rPr>
        <w:t>zing cluster assignment on the first two principal component axes for DBSCAN-derived anomalies.</w:t>
      </w:r>
    </w:p>
    <w:p w14:paraId="67BC6342" w14:textId="62F39E34" w:rsidR="000F0010" w:rsidRPr="0031190C" w:rsidRDefault="000F0010" w:rsidP="00732D31">
      <w:pPr>
        <w:pStyle w:val="VDTableTitle"/>
        <w:rPr>
          <w:b/>
          <w:bCs/>
        </w:rPr>
      </w:pPr>
      <w:r>
        <w:rPr>
          <w:b/>
          <w:bCs/>
          <w:noProof/>
        </w:rPr>
        <w:lastRenderedPageBreak/>
        <w:drawing>
          <wp:anchor distT="0" distB="0" distL="114300" distR="114300" simplePos="0" relativeHeight="251661312" behindDoc="0" locked="0" layoutInCell="1" allowOverlap="1" wp14:anchorId="482970F3" wp14:editId="1035AE96">
            <wp:simplePos x="0" y="0"/>
            <wp:positionH relativeFrom="column">
              <wp:posOffset>381000</wp:posOffset>
            </wp:positionH>
            <wp:positionV relativeFrom="paragraph">
              <wp:posOffset>0</wp:posOffset>
            </wp:positionV>
            <wp:extent cx="5222875" cy="7181850"/>
            <wp:effectExtent l="0" t="0" r="0" b="0"/>
            <wp:wrapTopAndBottom/>
            <wp:docPr id="7" name="Picture 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 hist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22875" cy="7181850"/>
                    </a:xfrm>
                    <a:prstGeom prst="rect">
                      <a:avLst/>
                    </a:prstGeom>
                  </pic:spPr>
                </pic:pic>
              </a:graphicData>
            </a:graphic>
            <wp14:sizeRelH relativeFrom="margin">
              <wp14:pctWidth>0</wp14:pctWidth>
            </wp14:sizeRelH>
            <wp14:sizeRelV relativeFrom="margin">
              <wp14:pctHeight>0</wp14:pctHeight>
            </wp14:sizeRelV>
          </wp:anchor>
        </w:drawing>
      </w:r>
      <w:r>
        <w:rPr>
          <w:b/>
          <w:bCs/>
        </w:rPr>
        <w:t>Figure S</w:t>
      </w:r>
      <w:r w:rsidR="002B52E8">
        <w:rPr>
          <w:b/>
          <w:bCs/>
        </w:rPr>
        <w:t>6</w:t>
      </w:r>
      <w:r>
        <w:rPr>
          <w:b/>
          <w:bCs/>
        </w:rPr>
        <w:t xml:space="preserve">. </w:t>
      </w:r>
      <w:r>
        <w:t>T</w:t>
      </w:r>
      <w:r w:rsidRPr="00FA183E">
        <w:t>otal anomaly type counts per census tract normalized by the total</w:t>
      </w:r>
      <w:r>
        <w:t xml:space="preserve"> number of measurements within each</w:t>
      </w:r>
      <w:r w:rsidRPr="00FA183E">
        <w:t xml:space="preserve"> census tract.</w:t>
      </w:r>
      <w:r>
        <w:t xml:space="preserve"> a) CO</w:t>
      </w:r>
      <w:r>
        <w:rPr>
          <w:vertAlign w:val="subscript"/>
        </w:rPr>
        <w:t>2</w:t>
      </w:r>
      <w:r>
        <w:t xml:space="preserve"> b) BC/UFP</w:t>
      </w:r>
    </w:p>
    <w:p w14:paraId="209BE847" w14:textId="77777777" w:rsidR="00EF717B" w:rsidRDefault="00EF717B" w:rsidP="00B36554">
      <w:pPr>
        <w:pStyle w:val="VDTableTitle"/>
        <w:rPr>
          <w:b/>
          <w:bCs/>
        </w:rPr>
      </w:pPr>
    </w:p>
    <w:p w14:paraId="5CE42638" w14:textId="1808B7C2" w:rsidR="00EF717B" w:rsidRDefault="00732D31" w:rsidP="00B36554">
      <w:pPr>
        <w:pStyle w:val="VDTableTitle"/>
        <w:rPr>
          <w:b/>
          <w:bCs/>
        </w:rPr>
      </w:pPr>
      <w:r>
        <w:rPr>
          <w:noProof/>
        </w:rPr>
        <w:lastRenderedPageBreak/>
        <w:drawing>
          <wp:inline distT="0" distB="0" distL="0" distR="0" wp14:anchorId="217E3DA8" wp14:editId="116C7574">
            <wp:extent cx="5943600" cy="4086225"/>
            <wp:effectExtent l="0" t="0" r="0" b="952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inline>
        </w:drawing>
      </w:r>
    </w:p>
    <w:p w14:paraId="723275FB" w14:textId="77777777" w:rsidR="00732D31" w:rsidRDefault="00732D31" w:rsidP="00732D31">
      <w:pPr>
        <w:pStyle w:val="VAFigureCaption"/>
        <w:rPr>
          <w:b/>
          <w:bCs/>
        </w:rPr>
      </w:pPr>
      <w:r>
        <w:rPr>
          <w:b/>
          <w:bCs/>
        </w:rPr>
        <w:t xml:space="preserve">Figure S7. </w:t>
      </w:r>
      <w:r w:rsidRPr="00A63C5F">
        <w:t>Probability of detecting BC/UFP anomaly type with highways in the analysis (green) and without highways in the analysis (blue).</w:t>
      </w:r>
    </w:p>
    <w:p w14:paraId="29E7A60E" w14:textId="21FD0A05" w:rsidR="001F75DE" w:rsidRDefault="001F75DE" w:rsidP="001F75DE"/>
    <w:p w14:paraId="03762CE6" w14:textId="6BB1BAAA" w:rsidR="001F75DE" w:rsidRDefault="001F75DE" w:rsidP="001F75DE"/>
    <w:p w14:paraId="1C530106" w14:textId="19B717E7" w:rsidR="001F75DE" w:rsidRDefault="001F75DE" w:rsidP="001F75DE"/>
    <w:p w14:paraId="201CAF3E" w14:textId="7FA593C8" w:rsidR="001F75DE" w:rsidRDefault="001F75DE" w:rsidP="001F75DE"/>
    <w:p w14:paraId="0E2363D5" w14:textId="046F0BC7" w:rsidR="001F75DE" w:rsidRDefault="001F75DE" w:rsidP="001F75DE"/>
    <w:p w14:paraId="3323714A" w14:textId="4D05ACAA" w:rsidR="001F75DE" w:rsidRDefault="001F75DE" w:rsidP="001F75DE"/>
    <w:p w14:paraId="6DBDCD0C" w14:textId="322A786F" w:rsidR="001F75DE" w:rsidRDefault="001F75DE" w:rsidP="001F75DE"/>
    <w:p w14:paraId="225B0FD2" w14:textId="51BFC634" w:rsidR="001F75DE" w:rsidRDefault="001F75DE" w:rsidP="001F75DE"/>
    <w:p w14:paraId="4523919B" w14:textId="0F604456" w:rsidR="001F75DE" w:rsidRDefault="001F75DE" w:rsidP="001F75DE"/>
    <w:p w14:paraId="7B2A579A" w14:textId="726230F4" w:rsidR="001F75DE" w:rsidRDefault="001F75DE" w:rsidP="001F75DE"/>
    <w:p w14:paraId="3BFD0377" w14:textId="0E7266CA" w:rsidR="001F75DE" w:rsidRDefault="00732D31" w:rsidP="001F75DE">
      <w:r>
        <w:rPr>
          <w:noProof/>
        </w:rPr>
        <w:lastRenderedPageBreak/>
        <w:drawing>
          <wp:inline distT="0" distB="0" distL="0" distR="0" wp14:anchorId="55DE0BF4" wp14:editId="476D04F3">
            <wp:extent cx="5943600" cy="4086225"/>
            <wp:effectExtent l="0" t="0" r="0" b="952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inline>
        </w:drawing>
      </w:r>
    </w:p>
    <w:p w14:paraId="406370F4" w14:textId="77777777" w:rsidR="00732D31" w:rsidRPr="00A63C5F" w:rsidRDefault="00732D31" w:rsidP="00732D31">
      <w:pPr>
        <w:pStyle w:val="VAFigureCaption"/>
      </w:pPr>
      <w:r>
        <w:rPr>
          <w:b/>
          <w:bCs/>
        </w:rPr>
        <w:t xml:space="preserve">Figure S8. </w:t>
      </w:r>
      <w:r w:rsidRPr="00A63C5F">
        <w:t>Probability of detecting CO</w:t>
      </w:r>
      <w:r>
        <w:rPr>
          <w:vertAlign w:val="subscript"/>
        </w:rPr>
        <w:t>2</w:t>
      </w:r>
      <w:r w:rsidRPr="00A63C5F">
        <w:t xml:space="preserve"> anomaly type with and without highways.</w:t>
      </w:r>
    </w:p>
    <w:p w14:paraId="4151C971" w14:textId="58D230B6" w:rsidR="001F75DE" w:rsidRDefault="001F75DE" w:rsidP="001F75DE"/>
    <w:p w14:paraId="12A399ED" w14:textId="5AD3FBB6" w:rsidR="001F75DE" w:rsidRDefault="001F75DE" w:rsidP="001F75DE"/>
    <w:p w14:paraId="116C6E48" w14:textId="18B88EBD" w:rsidR="001F75DE" w:rsidRDefault="001F75DE" w:rsidP="001F75DE"/>
    <w:p w14:paraId="7B489C5B" w14:textId="2ED4CF7F" w:rsidR="001F75DE" w:rsidRDefault="001F75DE" w:rsidP="001F75DE"/>
    <w:p w14:paraId="34EDB236" w14:textId="77777777" w:rsidR="001F75DE" w:rsidRPr="001F75DE" w:rsidRDefault="001F75DE" w:rsidP="001F75DE"/>
    <w:p w14:paraId="1F84E19A" w14:textId="7606394F" w:rsidR="005711E4" w:rsidRDefault="005711E4" w:rsidP="005711E4">
      <w:pPr>
        <w:pStyle w:val="VAFigureCaption"/>
      </w:pPr>
    </w:p>
    <w:p w14:paraId="47A79F54" w14:textId="43D5A8EA" w:rsidR="005711E4" w:rsidRDefault="005711E4" w:rsidP="005711E4"/>
    <w:p w14:paraId="76BDE428" w14:textId="7D8D2CA5" w:rsidR="005711E4" w:rsidRDefault="005711E4" w:rsidP="005711E4"/>
    <w:p w14:paraId="2BF6C475" w14:textId="2E39E18F" w:rsidR="005711E4" w:rsidRDefault="005711E4" w:rsidP="005711E4"/>
    <w:p w14:paraId="7D8F0097" w14:textId="4455FFDD" w:rsidR="005711E4" w:rsidRDefault="005711E4" w:rsidP="005711E4"/>
    <w:p w14:paraId="17E7150A" w14:textId="77777777" w:rsidR="005711E4" w:rsidRDefault="005711E4" w:rsidP="00B36554">
      <w:pPr>
        <w:pStyle w:val="VDTableTitle"/>
        <w:rPr>
          <w:b/>
          <w:bCs/>
        </w:rPr>
      </w:pPr>
    </w:p>
    <w:p w14:paraId="0AD4538A" w14:textId="4D462ADC" w:rsidR="00B36554" w:rsidRDefault="00B36554" w:rsidP="00B36554">
      <w:pPr>
        <w:pStyle w:val="VDTableTitle"/>
        <w:rPr>
          <w:b/>
          <w:bCs/>
        </w:rPr>
      </w:pPr>
      <w:r>
        <w:rPr>
          <w:b/>
          <w:bCs/>
        </w:rPr>
        <w:lastRenderedPageBreak/>
        <w:t xml:space="preserve">Table </w:t>
      </w:r>
      <w:r w:rsidR="005A32D7">
        <w:rPr>
          <w:b/>
          <w:bCs/>
        </w:rPr>
        <w:t xml:space="preserve">S1. </w:t>
      </w:r>
      <w:r w:rsidR="005A32D7" w:rsidRPr="0085568D">
        <w:t>Instruments used in the Houston mobile monitoring campaign.</w:t>
      </w:r>
    </w:p>
    <w:tbl>
      <w:tblPr>
        <w:tblStyle w:val="PlainTable2"/>
        <w:tblW w:w="0" w:type="auto"/>
        <w:tblLook w:val="0420" w:firstRow="1" w:lastRow="0" w:firstColumn="0" w:lastColumn="0" w:noHBand="0" w:noVBand="1"/>
      </w:tblPr>
      <w:tblGrid>
        <w:gridCol w:w="4056"/>
        <w:gridCol w:w="4422"/>
      </w:tblGrid>
      <w:tr w:rsidR="005A32D7" w:rsidRPr="005A32D7" w14:paraId="5EB18BAD" w14:textId="77777777" w:rsidTr="00F637EF">
        <w:trPr>
          <w:cnfStyle w:val="100000000000" w:firstRow="1" w:lastRow="0" w:firstColumn="0" w:lastColumn="0" w:oddVBand="0" w:evenVBand="0" w:oddHBand="0" w:evenHBand="0" w:firstRowFirstColumn="0" w:firstRowLastColumn="0" w:lastRowFirstColumn="0" w:lastRowLastColumn="0"/>
          <w:trHeight w:val="584"/>
        </w:trPr>
        <w:tc>
          <w:tcPr>
            <w:tcW w:w="0" w:type="auto"/>
            <w:hideMark/>
          </w:tcPr>
          <w:p w14:paraId="129BC383" w14:textId="77777777" w:rsidR="005A32D7" w:rsidRPr="005A32D7" w:rsidRDefault="005A32D7" w:rsidP="005A32D7">
            <w:r w:rsidRPr="005A32D7">
              <w:t>Measured Pollutant</w:t>
            </w:r>
          </w:p>
        </w:tc>
        <w:tc>
          <w:tcPr>
            <w:tcW w:w="0" w:type="auto"/>
            <w:hideMark/>
          </w:tcPr>
          <w:p w14:paraId="7CA846D0" w14:textId="77777777" w:rsidR="005A32D7" w:rsidRPr="005A32D7" w:rsidRDefault="005A32D7" w:rsidP="005A32D7">
            <w:r w:rsidRPr="005A32D7">
              <w:t>Instrument</w:t>
            </w:r>
          </w:p>
        </w:tc>
      </w:tr>
      <w:tr w:rsidR="005A32D7" w:rsidRPr="005A32D7" w14:paraId="5E8DE033" w14:textId="77777777" w:rsidTr="00F637EF">
        <w:trPr>
          <w:cnfStyle w:val="000000100000" w:firstRow="0" w:lastRow="0" w:firstColumn="0" w:lastColumn="0" w:oddVBand="0" w:evenVBand="0" w:oddHBand="1" w:evenHBand="0" w:firstRowFirstColumn="0" w:firstRowLastColumn="0" w:lastRowFirstColumn="0" w:lastRowLastColumn="0"/>
          <w:trHeight w:val="584"/>
        </w:trPr>
        <w:tc>
          <w:tcPr>
            <w:tcW w:w="0" w:type="auto"/>
            <w:hideMark/>
          </w:tcPr>
          <w:p w14:paraId="5C485E43" w14:textId="77777777" w:rsidR="005A32D7" w:rsidRPr="005A32D7" w:rsidRDefault="005A32D7" w:rsidP="005A32D7">
            <w:r w:rsidRPr="005A32D7">
              <w:t>Black Carbon (BC) (ng/m</w:t>
            </w:r>
            <w:r w:rsidRPr="005A32D7">
              <w:rPr>
                <w:vertAlign w:val="superscript"/>
              </w:rPr>
              <w:t>3</w:t>
            </w:r>
            <w:r w:rsidRPr="005A32D7">
              <w:t>)</w:t>
            </w:r>
          </w:p>
        </w:tc>
        <w:tc>
          <w:tcPr>
            <w:tcW w:w="0" w:type="auto"/>
            <w:hideMark/>
          </w:tcPr>
          <w:p w14:paraId="5F551830" w14:textId="77777777" w:rsidR="005A32D7" w:rsidRPr="005A32D7" w:rsidRDefault="005A32D7" w:rsidP="005A32D7">
            <w:r w:rsidRPr="005A32D7">
              <w:t>AE33 (Aethalometer)</w:t>
            </w:r>
          </w:p>
        </w:tc>
      </w:tr>
      <w:tr w:rsidR="005A32D7" w:rsidRPr="005A32D7" w14:paraId="30177242" w14:textId="77777777" w:rsidTr="00F637EF">
        <w:trPr>
          <w:trHeight w:val="584"/>
        </w:trPr>
        <w:tc>
          <w:tcPr>
            <w:tcW w:w="0" w:type="auto"/>
            <w:hideMark/>
          </w:tcPr>
          <w:p w14:paraId="03DEDA8D" w14:textId="77777777" w:rsidR="005A32D7" w:rsidRPr="005A32D7" w:rsidRDefault="005A32D7" w:rsidP="005A32D7">
            <w:r w:rsidRPr="005A32D7">
              <w:t>Carbon Dioxide (CO</w:t>
            </w:r>
            <w:r w:rsidRPr="005A32D7">
              <w:rPr>
                <w:vertAlign w:val="subscript"/>
              </w:rPr>
              <w:t>2</w:t>
            </w:r>
            <w:r w:rsidRPr="005A32D7">
              <w:t>) (ppm)</w:t>
            </w:r>
          </w:p>
        </w:tc>
        <w:tc>
          <w:tcPr>
            <w:tcW w:w="0" w:type="auto"/>
            <w:hideMark/>
          </w:tcPr>
          <w:p w14:paraId="1772F46B" w14:textId="77777777" w:rsidR="005A32D7" w:rsidRPr="005A32D7" w:rsidRDefault="005A32D7" w:rsidP="005A32D7">
            <w:r w:rsidRPr="005A32D7">
              <w:t>LI-7000 CO</w:t>
            </w:r>
            <w:r w:rsidRPr="005A32D7">
              <w:rPr>
                <w:vertAlign w:val="subscript"/>
              </w:rPr>
              <w:t>2</w:t>
            </w:r>
            <w:r w:rsidRPr="005A32D7">
              <w:t>/H</w:t>
            </w:r>
            <w:r w:rsidRPr="005A32D7">
              <w:rPr>
                <w:vertAlign w:val="subscript"/>
              </w:rPr>
              <w:t>2</w:t>
            </w:r>
            <w:r w:rsidRPr="005A32D7">
              <w:t>O Analyzer (Spectroscopy)</w:t>
            </w:r>
          </w:p>
        </w:tc>
      </w:tr>
      <w:tr w:rsidR="005A32D7" w:rsidRPr="005A32D7" w14:paraId="338185CD" w14:textId="77777777" w:rsidTr="00F637EF">
        <w:trPr>
          <w:cnfStyle w:val="000000100000" w:firstRow="0" w:lastRow="0" w:firstColumn="0" w:lastColumn="0" w:oddVBand="0" w:evenVBand="0" w:oddHBand="1" w:evenHBand="0" w:firstRowFirstColumn="0" w:firstRowLastColumn="0" w:lastRowFirstColumn="0" w:lastRowLastColumn="0"/>
          <w:trHeight w:val="584"/>
        </w:trPr>
        <w:tc>
          <w:tcPr>
            <w:tcW w:w="0" w:type="auto"/>
            <w:hideMark/>
          </w:tcPr>
          <w:p w14:paraId="0E870919" w14:textId="77777777" w:rsidR="005A32D7" w:rsidRPr="005A32D7" w:rsidRDefault="005A32D7" w:rsidP="005A32D7">
            <w:r w:rsidRPr="005A32D7">
              <w:t>Nitric Oxide (NO) (ppb)</w:t>
            </w:r>
          </w:p>
        </w:tc>
        <w:tc>
          <w:tcPr>
            <w:tcW w:w="0" w:type="auto"/>
            <w:hideMark/>
          </w:tcPr>
          <w:p w14:paraId="6D74C39E" w14:textId="77777777" w:rsidR="005A32D7" w:rsidRPr="005A32D7" w:rsidRDefault="005A32D7" w:rsidP="005A32D7">
            <w:r w:rsidRPr="005A32D7">
              <w:t>Teledyne T200 (Chemiluminescence)</w:t>
            </w:r>
          </w:p>
        </w:tc>
      </w:tr>
      <w:tr w:rsidR="005A32D7" w:rsidRPr="005A32D7" w14:paraId="2D468FBF" w14:textId="77777777" w:rsidTr="00F637EF">
        <w:trPr>
          <w:trHeight w:val="584"/>
        </w:trPr>
        <w:tc>
          <w:tcPr>
            <w:tcW w:w="0" w:type="auto"/>
            <w:hideMark/>
          </w:tcPr>
          <w:p w14:paraId="0AF6D7A0" w14:textId="77777777" w:rsidR="005A32D7" w:rsidRPr="005A32D7" w:rsidRDefault="005A32D7" w:rsidP="005A32D7">
            <w:r w:rsidRPr="005A32D7">
              <w:t>Nitrogen Dioxide (NO</w:t>
            </w:r>
            <w:r w:rsidRPr="005A32D7">
              <w:rPr>
                <w:vertAlign w:val="subscript"/>
              </w:rPr>
              <w:t>2</w:t>
            </w:r>
            <w:r w:rsidRPr="005A32D7">
              <w:t>) (ppb)</w:t>
            </w:r>
          </w:p>
        </w:tc>
        <w:tc>
          <w:tcPr>
            <w:tcW w:w="0" w:type="auto"/>
            <w:hideMark/>
          </w:tcPr>
          <w:p w14:paraId="3ABAD9E9" w14:textId="77777777" w:rsidR="005A32D7" w:rsidRPr="005A32D7" w:rsidRDefault="005A32D7" w:rsidP="005A32D7">
            <w:r w:rsidRPr="005A32D7">
              <w:t>Teledyne T500U (CAPS)</w:t>
            </w:r>
          </w:p>
        </w:tc>
      </w:tr>
      <w:tr w:rsidR="005A32D7" w:rsidRPr="005A32D7" w14:paraId="613B963B" w14:textId="77777777" w:rsidTr="00F637EF">
        <w:trPr>
          <w:cnfStyle w:val="000000100000" w:firstRow="0" w:lastRow="0" w:firstColumn="0" w:lastColumn="0" w:oddVBand="0" w:evenVBand="0" w:oddHBand="1" w:evenHBand="0" w:firstRowFirstColumn="0" w:firstRowLastColumn="0" w:lastRowFirstColumn="0" w:lastRowLastColumn="0"/>
          <w:trHeight w:val="584"/>
        </w:trPr>
        <w:tc>
          <w:tcPr>
            <w:tcW w:w="0" w:type="auto"/>
            <w:hideMark/>
          </w:tcPr>
          <w:p w14:paraId="5CBAD8FA" w14:textId="77777777" w:rsidR="005A32D7" w:rsidRPr="005A32D7" w:rsidRDefault="005A32D7" w:rsidP="005A32D7">
            <w:r w:rsidRPr="005A32D7">
              <w:t>Ultrafine Particle Counts (UFP) (p/cm</w:t>
            </w:r>
            <w:r w:rsidRPr="005A32D7">
              <w:rPr>
                <w:vertAlign w:val="superscript"/>
              </w:rPr>
              <w:t>3</w:t>
            </w:r>
            <w:r w:rsidRPr="005A32D7">
              <w:t>)</w:t>
            </w:r>
          </w:p>
        </w:tc>
        <w:tc>
          <w:tcPr>
            <w:tcW w:w="0" w:type="auto"/>
            <w:hideMark/>
          </w:tcPr>
          <w:p w14:paraId="0722E86F" w14:textId="77777777" w:rsidR="005A32D7" w:rsidRPr="005A32D7" w:rsidRDefault="005A32D7" w:rsidP="005A32D7">
            <w:r w:rsidRPr="005A32D7">
              <w:t>Aerosol Dynamics MAGIC 200p (CPC)</w:t>
            </w:r>
          </w:p>
        </w:tc>
      </w:tr>
    </w:tbl>
    <w:p w14:paraId="33E3002A" w14:textId="2A4BB81C" w:rsidR="005A32D7" w:rsidRDefault="005A32D7" w:rsidP="005A32D7"/>
    <w:p w14:paraId="35E2C60A" w14:textId="51607EC1" w:rsidR="0085568D" w:rsidRDefault="0085568D" w:rsidP="005A32D7"/>
    <w:p w14:paraId="7DEB9D7B" w14:textId="08C7046E" w:rsidR="0085568D" w:rsidRDefault="0085568D" w:rsidP="005A32D7"/>
    <w:p w14:paraId="5601B592" w14:textId="4233EB3D" w:rsidR="0085568D" w:rsidRDefault="0085568D" w:rsidP="005A32D7"/>
    <w:p w14:paraId="5CD44ED6" w14:textId="5D1C7101" w:rsidR="0085568D" w:rsidRDefault="0085568D" w:rsidP="005A32D7"/>
    <w:p w14:paraId="27280ABB" w14:textId="06BFBCB2" w:rsidR="0085568D" w:rsidRDefault="0085568D" w:rsidP="005A32D7"/>
    <w:p w14:paraId="04B69B96" w14:textId="327D05D2" w:rsidR="0085568D" w:rsidRDefault="0085568D" w:rsidP="005A32D7"/>
    <w:p w14:paraId="01551D10" w14:textId="3BF8CF05" w:rsidR="0085568D" w:rsidRDefault="0085568D" w:rsidP="005A32D7"/>
    <w:p w14:paraId="532AD951" w14:textId="4A2DE558" w:rsidR="0085568D" w:rsidRDefault="0085568D" w:rsidP="005A32D7"/>
    <w:p w14:paraId="5DC439FB" w14:textId="7EDDF391" w:rsidR="0085568D" w:rsidRDefault="0085568D" w:rsidP="005A32D7"/>
    <w:p w14:paraId="23D5FAE9" w14:textId="2D67BEAB" w:rsidR="0085568D" w:rsidRDefault="0085568D" w:rsidP="005A32D7"/>
    <w:p w14:paraId="000A7254" w14:textId="7CA6DD18" w:rsidR="0085568D" w:rsidRDefault="0085568D" w:rsidP="005A32D7"/>
    <w:p w14:paraId="287CDB08" w14:textId="6BED115E" w:rsidR="0085568D" w:rsidRDefault="0085568D" w:rsidP="005A32D7"/>
    <w:p w14:paraId="00C02EF9" w14:textId="1D8C90A1" w:rsidR="0085568D" w:rsidRDefault="0085568D" w:rsidP="005A32D7"/>
    <w:p w14:paraId="349523BE" w14:textId="76F7195E" w:rsidR="0085568D" w:rsidRDefault="0085568D" w:rsidP="005A32D7"/>
    <w:p w14:paraId="009526DC" w14:textId="42441D2A" w:rsidR="0085568D" w:rsidRDefault="0085568D" w:rsidP="005A32D7"/>
    <w:p w14:paraId="4A1FA914" w14:textId="20F53AE3" w:rsidR="0085568D" w:rsidRDefault="0085568D" w:rsidP="005A32D7"/>
    <w:p w14:paraId="7AE0ECEE" w14:textId="77777777" w:rsidR="0085568D" w:rsidRDefault="0085568D" w:rsidP="005A32D7"/>
    <w:p w14:paraId="136E73E5" w14:textId="081024C7" w:rsidR="00355954" w:rsidRDefault="00355954" w:rsidP="00355954">
      <w:pPr>
        <w:pStyle w:val="VDTableTitle"/>
        <w:rPr>
          <w:b/>
          <w:bCs/>
        </w:rPr>
      </w:pPr>
      <w:r>
        <w:rPr>
          <w:b/>
          <w:bCs/>
        </w:rPr>
        <w:lastRenderedPageBreak/>
        <w:t xml:space="preserve">Table S2. </w:t>
      </w:r>
      <w:r w:rsidRPr="0085568D">
        <w:t>Cross validation results for 5 folds.</w:t>
      </w:r>
    </w:p>
    <w:tbl>
      <w:tblPr>
        <w:tblStyle w:val="PlainTable2"/>
        <w:tblW w:w="0" w:type="auto"/>
        <w:tblLook w:val="04A0" w:firstRow="1" w:lastRow="0" w:firstColumn="1" w:lastColumn="0" w:noHBand="0" w:noVBand="1"/>
      </w:tblPr>
      <w:tblGrid>
        <w:gridCol w:w="3116"/>
        <w:gridCol w:w="3117"/>
        <w:gridCol w:w="3117"/>
      </w:tblGrid>
      <w:tr w:rsidR="00355954" w14:paraId="2B3A3A5B" w14:textId="77777777" w:rsidTr="003559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2296399" w14:textId="2A479E4E" w:rsidR="00355954" w:rsidRDefault="00355954" w:rsidP="00355954">
            <w:r>
              <w:t>Fold</w:t>
            </w:r>
          </w:p>
        </w:tc>
        <w:tc>
          <w:tcPr>
            <w:tcW w:w="3117" w:type="dxa"/>
          </w:tcPr>
          <w:p w14:paraId="58DE94D6" w14:textId="484FDDDE" w:rsidR="00355954" w:rsidRDefault="00355954" w:rsidP="00355954">
            <w:pPr>
              <w:cnfStyle w:val="100000000000" w:firstRow="1" w:lastRow="0" w:firstColumn="0" w:lastColumn="0" w:oddVBand="0" w:evenVBand="0" w:oddHBand="0" w:evenHBand="0" w:firstRowFirstColumn="0" w:firstRowLastColumn="0" w:lastRowFirstColumn="0" w:lastRowLastColumn="0"/>
            </w:pPr>
            <w:r>
              <w:t xml:space="preserve">Trained </w:t>
            </w:r>
            <m:oMath>
              <m:sSub>
                <m:sSubPr>
                  <m:ctrlPr>
                    <w:rPr>
                      <w:rFonts w:ascii="Cambria Math" w:hAnsi="Cambria Math" w:cs="Times"/>
                      <w:i/>
                    </w:rPr>
                  </m:ctrlPr>
                </m:sSubPr>
                <m:e>
                  <m:r>
                    <m:rPr>
                      <m:nor/>
                    </m:rPr>
                    <w:rPr>
                      <w:rFonts w:cs="Times"/>
                    </w:rPr>
                    <m:t>f</m:t>
                  </m:r>
                </m:e>
                <m:sub>
                  <m:r>
                    <m:rPr>
                      <m:nor/>
                    </m:rPr>
                    <w:rPr>
                      <w:rFonts w:cs="Times"/>
                    </w:rPr>
                    <m:t>val</m:t>
                  </m:r>
                </m:sub>
              </m:sSub>
            </m:oMath>
          </w:p>
        </w:tc>
        <w:tc>
          <w:tcPr>
            <w:tcW w:w="3117" w:type="dxa"/>
          </w:tcPr>
          <w:p w14:paraId="6E00AEAE" w14:textId="0122C5B8" w:rsidR="00355954" w:rsidRDefault="00355954" w:rsidP="00355954">
            <w:pPr>
              <w:cnfStyle w:val="100000000000" w:firstRow="1" w:lastRow="0" w:firstColumn="0" w:lastColumn="0" w:oddVBand="0" w:evenVBand="0" w:oddHBand="0" w:evenHBand="0" w:firstRowFirstColumn="0" w:firstRowLastColumn="0" w:lastRowFirstColumn="0" w:lastRowLastColumn="0"/>
            </w:pPr>
            <w:r>
              <w:t>Testing Performance (%)</w:t>
            </w:r>
          </w:p>
        </w:tc>
      </w:tr>
      <w:tr w:rsidR="00355954" w14:paraId="03092B38" w14:textId="77777777" w:rsidTr="00355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3DD7352" w14:textId="7B443455" w:rsidR="00355954" w:rsidRDefault="00355954" w:rsidP="00355954">
            <w:r>
              <w:t>1</w:t>
            </w:r>
          </w:p>
        </w:tc>
        <w:tc>
          <w:tcPr>
            <w:tcW w:w="3117" w:type="dxa"/>
          </w:tcPr>
          <w:p w14:paraId="119E0ED2" w14:textId="0599879C" w:rsidR="00355954" w:rsidRDefault="00355954" w:rsidP="00355954">
            <w:pPr>
              <w:cnfStyle w:val="000000100000" w:firstRow="0" w:lastRow="0" w:firstColumn="0" w:lastColumn="0" w:oddVBand="0" w:evenVBand="0" w:oddHBand="1" w:evenHBand="0" w:firstRowFirstColumn="0" w:firstRowLastColumn="0" w:lastRowFirstColumn="0" w:lastRowLastColumn="0"/>
            </w:pPr>
            <w:r>
              <w:t>0.01</w:t>
            </w:r>
          </w:p>
        </w:tc>
        <w:tc>
          <w:tcPr>
            <w:tcW w:w="3117" w:type="dxa"/>
          </w:tcPr>
          <w:p w14:paraId="77AB55D8" w14:textId="1A75FDC2" w:rsidR="00355954" w:rsidRDefault="00355954" w:rsidP="00355954">
            <w:pPr>
              <w:cnfStyle w:val="000000100000" w:firstRow="0" w:lastRow="0" w:firstColumn="0" w:lastColumn="0" w:oddVBand="0" w:evenVBand="0" w:oddHBand="1" w:evenHBand="0" w:firstRowFirstColumn="0" w:firstRowLastColumn="0" w:lastRowFirstColumn="0" w:lastRowLastColumn="0"/>
            </w:pPr>
            <w:r>
              <w:t>85.05</w:t>
            </w:r>
          </w:p>
        </w:tc>
      </w:tr>
      <w:tr w:rsidR="00355954" w14:paraId="3784EB16" w14:textId="77777777" w:rsidTr="00355954">
        <w:tc>
          <w:tcPr>
            <w:cnfStyle w:val="001000000000" w:firstRow="0" w:lastRow="0" w:firstColumn="1" w:lastColumn="0" w:oddVBand="0" w:evenVBand="0" w:oddHBand="0" w:evenHBand="0" w:firstRowFirstColumn="0" w:firstRowLastColumn="0" w:lastRowFirstColumn="0" w:lastRowLastColumn="0"/>
            <w:tcW w:w="3116" w:type="dxa"/>
          </w:tcPr>
          <w:p w14:paraId="11CBBE9D" w14:textId="3B94C535" w:rsidR="00355954" w:rsidRDefault="00355954" w:rsidP="00355954">
            <w:r>
              <w:t>2</w:t>
            </w:r>
          </w:p>
        </w:tc>
        <w:tc>
          <w:tcPr>
            <w:tcW w:w="3117" w:type="dxa"/>
          </w:tcPr>
          <w:p w14:paraId="505C5A83" w14:textId="00352C7F" w:rsidR="00355954" w:rsidRDefault="00355954" w:rsidP="00355954">
            <w:pPr>
              <w:cnfStyle w:val="000000000000" w:firstRow="0" w:lastRow="0" w:firstColumn="0" w:lastColumn="0" w:oddVBand="0" w:evenVBand="0" w:oddHBand="0" w:evenHBand="0" w:firstRowFirstColumn="0" w:firstRowLastColumn="0" w:lastRowFirstColumn="0" w:lastRowLastColumn="0"/>
            </w:pPr>
            <w:r>
              <w:t>0.03</w:t>
            </w:r>
          </w:p>
        </w:tc>
        <w:tc>
          <w:tcPr>
            <w:tcW w:w="3117" w:type="dxa"/>
          </w:tcPr>
          <w:p w14:paraId="02093D65" w14:textId="50536384" w:rsidR="00355954" w:rsidRDefault="00355954" w:rsidP="00355954">
            <w:pPr>
              <w:cnfStyle w:val="000000000000" w:firstRow="0" w:lastRow="0" w:firstColumn="0" w:lastColumn="0" w:oddVBand="0" w:evenVBand="0" w:oddHBand="0" w:evenHBand="0" w:firstRowFirstColumn="0" w:firstRowLastColumn="0" w:lastRowFirstColumn="0" w:lastRowLastColumn="0"/>
            </w:pPr>
            <w:r>
              <w:t>85.93</w:t>
            </w:r>
          </w:p>
        </w:tc>
      </w:tr>
      <w:tr w:rsidR="00355954" w14:paraId="47827ECF" w14:textId="77777777" w:rsidTr="00355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3B88F5" w14:textId="2A1D9918" w:rsidR="00355954" w:rsidRDefault="00355954" w:rsidP="00355954">
            <w:r>
              <w:t>3</w:t>
            </w:r>
          </w:p>
        </w:tc>
        <w:tc>
          <w:tcPr>
            <w:tcW w:w="3117" w:type="dxa"/>
          </w:tcPr>
          <w:p w14:paraId="6401E0F0" w14:textId="0C5B16E8" w:rsidR="00355954" w:rsidRDefault="00355954" w:rsidP="00355954">
            <w:pPr>
              <w:cnfStyle w:val="000000100000" w:firstRow="0" w:lastRow="0" w:firstColumn="0" w:lastColumn="0" w:oddVBand="0" w:evenVBand="0" w:oddHBand="1" w:evenHBand="0" w:firstRowFirstColumn="0" w:firstRowLastColumn="0" w:lastRowFirstColumn="0" w:lastRowLastColumn="0"/>
            </w:pPr>
            <w:r>
              <w:t>0.03</w:t>
            </w:r>
          </w:p>
        </w:tc>
        <w:tc>
          <w:tcPr>
            <w:tcW w:w="3117" w:type="dxa"/>
          </w:tcPr>
          <w:p w14:paraId="371F5166" w14:textId="012E4EB5" w:rsidR="00355954" w:rsidRDefault="00355954" w:rsidP="00355954">
            <w:pPr>
              <w:cnfStyle w:val="000000100000" w:firstRow="0" w:lastRow="0" w:firstColumn="0" w:lastColumn="0" w:oddVBand="0" w:evenVBand="0" w:oddHBand="1" w:evenHBand="0" w:firstRowFirstColumn="0" w:firstRowLastColumn="0" w:lastRowFirstColumn="0" w:lastRowLastColumn="0"/>
            </w:pPr>
            <w:r>
              <w:t>87.39</w:t>
            </w:r>
          </w:p>
        </w:tc>
      </w:tr>
      <w:tr w:rsidR="00355954" w14:paraId="09B3FB79" w14:textId="77777777" w:rsidTr="00355954">
        <w:tc>
          <w:tcPr>
            <w:cnfStyle w:val="001000000000" w:firstRow="0" w:lastRow="0" w:firstColumn="1" w:lastColumn="0" w:oddVBand="0" w:evenVBand="0" w:oddHBand="0" w:evenHBand="0" w:firstRowFirstColumn="0" w:firstRowLastColumn="0" w:lastRowFirstColumn="0" w:lastRowLastColumn="0"/>
            <w:tcW w:w="3116" w:type="dxa"/>
          </w:tcPr>
          <w:p w14:paraId="7447B359" w14:textId="688E13CC" w:rsidR="00355954" w:rsidRDefault="00355954" w:rsidP="00355954">
            <w:r>
              <w:t>4</w:t>
            </w:r>
          </w:p>
        </w:tc>
        <w:tc>
          <w:tcPr>
            <w:tcW w:w="3117" w:type="dxa"/>
          </w:tcPr>
          <w:p w14:paraId="7DB8499A" w14:textId="7C3F629A" w:rsidR="00355954" w:rsidRDefault="00355954" w:rsidP="00355954">
            <w:pPr>
              <w:cnfStyle w:val="000000000000" w:firstRow="0" w:lastRow="0" w:firstColumn="0" w:lastColumn="0" w:oddVBand="0" w:evenVBand="0" w:oddHBand="0" w:evenHBand="0" w:firstRowFirstColumn="0" w:firstRowLastColumn="0" w:lastRowFirstColumn="0" w:lastRowLastColumn="0"/>
            </w:pPr>
            <w:r>
              <w:t>0.03</w:t>
            </w:r>
          </w:p>
        </w:tc>
        <w:tc>
          <w:tcPr>
            <w:tcW w:w="3117" w:type="dxa"/>
          </w:tcPr>
          <w:p w14:paraId="21EC84EB" w14:textId="74FF9227" w:rsidR="00355954" w:rsidRDefault="00355954" w:rsidP="00355954">
            <w:pPr>
              <w:cnfStyle w:val="000000000000" w:firstRow="0" w:lastRow="0" w:firstColumn="0" w:lastColumn="0" w:oddVBand="0" w:evenVBand="0" w:oddHBand="0" w:evenHBand="0" w:firstRowFirstColumn="0" w:firstRowLastColumn="0" w:lastRowFirstColumn="0" w:lastRowLastColumn="0"/>
            </w:pPr>
            <w:r>
              <w:t>84.09</w:t>
            </w:r>
          </w:p>
        </w:tc>
      </w:tr>
      <w:tr w:rsidR="00355954" w14:paraId="44A39E69" w14:textId="77777777" w:rsidTr="00355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3108F59" w14:textId="0B96CFF1" w:rsidR="00355954" w:rsidRDefault="00355954" w:rsidP="00355954">
            <w:r>
              <w:t>5</w:t>
            </w:r>
          </w:p>
        </w:tc>
        <w:tc>
          <w:tcPr>
            <w:tcW w:w="3117" w:type="dxa"/>
          </w:tcPr>
          <w:p w14:paraId="6D581169" w14:textId="1CC124D5" w:rsidR="00355954" w:rsidRDefault="00355954" w:rsidP="00355954">
            <w:pPr>
              <w:cnfStyle w:val="000000100000" w:firstRow="0" w:lastRow="0" w:firstColumn="0" w:lastColumn="0" w:oddVBand="0" w:evenVBand="0" w:oddHBand="1" w:evenHBand="0" w:firstRowFirstColumn="0" w:firstRowLastColumn="0" w:lastRowFirstColumn="0" w:lastRowLastColumn="0"/>
            </w:pPr>
            <w:r>
              <w:t>0.03</w:t>
            </w:r>
          </w:p>
        </w:tc>
        <w:tc>
          <w:tcPr>
            <w:tcW w:w="3117" w:type="dxa"/>
          </w:tcPr>
          <w:p w14:paraId="66A0DF4E" w14:textId="0902E06B" w:rsidR="00355954" w:rsidRDefault="00355954" w:rsidP="00355954">
            <w:pPr>
              <w:cnfStyle w:val="000000100000" w:firstRow="0" w:lastRow="0" w:firstColumn="0" w:lastColumn="0" w:oddVBand="0" w:evenVBand="0" w:oddHBand="1" w:evenHBand="0" w:firstRowFirstColumn="0" w:firstRowLastColumn="0" w:lastRowFirstColumn="0" w:lastRowLastColumn="0"/>
            </w:pPr>
            <w:r>
              <w:t>88.57</w:t>
            </w:r>
          </w:p>
        </w:tc>
      </w:tr>
    </w:tbl>
    <w:p w14:paraId="6E5FACCC" w14:textId="79FBDFDC" w:rsidR="00355954" w:rsidRDefault="00355954" w:rsidP="00355954"/>
    <w:p w14:paraId="4EC7FFD8" w14:textId="1A32C7CF" w:rsidR="0085568D" w:rsidRDefault="0085568D" w:rsidP="00355954"/>
    <w:p w14:paraId="292805B3" w14:textId="620FA233" w:rsidR="0085568D" w:rsidRDefault="0085568D" w:rsidP="00355954"/>
    <w:p w14:paraId="0CCE6ABA" w14:textId="2725CD39" w:rsidR="0085568D" w:rsidRDefault="0085568D" w:rsidP="00355954"/>
    <w:p w14:paraId="703EDDC5" w14:textId="579382C0" w:rsidR="0085568D" w:rsidRDefault="0085568D" w:rsidP="00355954"/>
    <w:p w14:paraId="510BD7A4" w14:textId="161D73FB" w:rsidR="0085568D" w:rsidRDefault="0085568D" w:rsidP="00355954"/>
    <w:p w14:paraId="02F70FDF" w14:textId="43E76755" w:rsidR="0085568D" w:rsidRDefault="0085568D" w:rsidP="00355954"/>
    <w:p w14:paraId="1F7406AA" w14:textId="5DE5CFB9" w:rsidR="0085568D" w:rsidRDefault="0085568D" w:rsidP="00355954"/>
    <w:p w14:paraId="545ECF09" w14:textId="0FF431F5" w:rsidR="0085568D" w:rsidRDefault="0085568D" w:rsidP="00355954"/>
    <w:p w14:paraId="262D2F2A" w14:textId="1C39121D" w:rsidR="0085568D" w:rsidRDefault="0085568D" w:rsidP="00355954"/>
    <w:p w14:paraId="5478B52E" w14:textId="3AC35ECB" w:rsidR="0085568D" w:rsidRDefault="0085568D" w:rsidP="00355954"/>
    <w:p w14:paraId="741868BC" w14:textId="0178E407" w:rsidR="0085568D" w:rsidRDefault="0085568D" w:rsidP="00355954"/>
    <w:p w14:paraId="15D09FA3" w14:textId="68BBEFBB" w:rsidR="0085568D" w:rsidRDefault="0085568D" w:rsidP="00355954"/>
    <w:p w14:paraId="0CE8CD60" w14:textId="44B83E4E" w:rsidR="0085568D" w:rsidRDefault="0085568D" w:rsidP="00355954"/>
    <w:p w14:paraId="6B3B0D8D" w14:textId="19A0FAB7" w:rsidR="0085568D" w:rsidRDefault="0085568D" w:rsidP="00355954"/>
    <w:p w14:paraId="4FBF10FA" w14:textId="1933C966" w:rsidR="0085568D" w:rsidRDefault="0085568D" w:rsidP="00355954"/>
    <w:p w14:paraId="72C1FEE8" w14:textId="5B68FB35" w:rsidR="0085568D" w:rsidRDefault="0085568D" w:rsidP="00355954"/>
    <w:p w14:paraId="657A0854" w14:textId="225FD063" w:rsidR="0085568D" w:rsidRDefault="0085568D" w:rsidP="00355954"/>
    <w:p w14:paraId="50CA1AF0" w14:textId="77777777" w:rsidR="0085568D" w:rsidRPr="00355954" w:rsidRDefault="0085568D" w:rsidP="00355954"/>
    <w:p w14:paraId="48FCE36C" w14:textId="3C49CE80" w:rsidR="008C5411" w:rsidRPr="00534296" w:rsidRDefault="008C5411" w:rsidP="008C5411">
      <w:pPr>
        <w:pStyle w:val="VDTableTitle"/>
        <w:rPr>
          <w:b/>
          <w:bCs/>
        </w:rPr>
      </w:pPr>
      <w:r>
        <w:rPr>
          <w:b/>
          <w:bCs/>
        </w:rPr>
        <w:lastRenderedPageBreak/>
        <w:t xml:space="preserve">Table S3. </w:t>
      </w:r>
      <w:r w:rsidRPr="00534296">
        <w:t>Error estimates for CO</w:t>
      </w:r>
      <w:r w:rsidRPr="00534296">
        <w:rPr>
          <w:vertAlign w:val="subscript"/>
        </w:rPr>
        <w:t>2</w:t>
      </w:r>
      <w:r w:rsidRPr="00534296">
        <w:t xml:space="preserve"> anomaly detection type probabilities</w:t>
      </w:r>
      <w:r>
        <w:t xml:space="preserve"> (in %)</w:t>
      </w:r>
      <w:r w:rsidRPr="00534296">
        <w:t xml:space="preserve"> by census tract</w:t>
      </w:r>
      <w:r>
        <w:t xml:space="preserve"> determined from a sampling distribution composed of 1000 bootstrap replicates</w:t>
      </w:r>
      <w:r w:rsidRPr="00534296">
        <w:t>.</w:t>
      </w:r>
      <w:r>
        <w:t xml:space="preserve"> “Mean” is the mean of the sampling distribution, “Lower” is the 5</w:t>
      </w:r>
      <w:r w:rsidRPr="00ED0123">
        <w:rPr>
          <w:vertAlign w:val="superscript"/>
        </w:rPr>
        <w:t>th</w:t>
      </w:r>
      <w:r>
        <w:t xml:space="preserve"> percentile of the sampling distribution, “Upper” is the 95</w:t>
      </w:r>
      <w:r w:rsidRPr="00ED0123">
        <w:rPr>
          <w:vertAlign w:val="superscript"/>
        </w:rPr>
        <w:t>th</w:t>
      </w:r>
      <w:r>
        <w:t xml:space="preserve"> percentile of the sampling distribution, “Bias” is the originally calculated value – “Mean”.</w:t>
      </w:r>
    </w:p>
    <w:tbl>
      <w:tblPr>
        <w:tblStyle w:val="PlainTable2"/>
        <w:tblW w:w="0" w:type="auto"/>
        <w:tblLook w:val="04A0" w:firstRow="1" w:lastRow="0" w:firstColumn="1" w:lastColumn="0" w:noHBand="0" w:noVBand="1"/>
      </w:tblPr>
      <w:tblGrid>
        <w:gridCol w:w="2550"/>
        <w:gridCol w:w="1303"/>
        <w:gridCol w:w="1383"/>
        <w:gridCol w:w="1370"/>
        <w:gridCol w:w="657"/>
      </w:tblGrid>
      <w:tr w:rsidR="008C5411" w14:paraId="43E7002D" w14:textId="77777777" w:rsidTr="00366C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AD86D2" w14:textId="77777777" w:rsidR="008C5411" w:rsidRPr="00473DE8" w:rsidRDefault="008C5411" w:rsidP="00366C8C">
            <w:pPr>
              <w:pStyle w:val="TAMainText"/>
              <w:ind w:firstLine="0"/>
              <w:rPr>
                <w:rFonts w:eastAsiaTheme="minorEastAsia" w:cs="Times"/>
              </w:rPr>
            </w:pPr>
            <w:r w:rsidRPr="00473DE8">
              <w:rPr>
                <w:rFonts w:eastAsiaTheme="minorEastAsia" w:cs="Times"/>
              </w:rPr>
              <w:t>Census Tract</w:t>
            </w:r>
          </w:p>
        </w:tc>
        <w:tc>
          <w:tcPr>
            <w:tcW w:w="0" w:type="auto"/>
          </w:tcPr>
          <w:p w14:paraId="2419DEF0" w14:textId="77777777" w:rsidR="008C5411" w:rsidRPr="00473DE8" w:rsidRDefault="008C5411" w:rsidP="00366C8C">
            <w:pPr>
              <w:pStyle w:val="TAMainText"/>
              <w:ind w:firstLine="0"/>
              <w:cnfStyle w:val="100000000000" w:firstRow="1" w:lastRow="0" w:firstColumn="0" w:lastColumn="0" w:oddVBand="0" w:evenVBand="0" w:oddHBand="0" w:evenHBand="0" w:firstRowFirstColumn="0" w:firstRowLastColumn="0" w:lastRowFirstColumn="0" w:lastRowLastColumn="0"/>
              <w:rPr>
                <w:rFonts w:eastAsiaTheme="minorEastAsia" w:cs="Times"/>
              </w:rPr>
            </w:pPr>
            <w:r w:rsidRPr="00473DE8">
              <w:rPr>
                <w:rFonts w:eastAsiaTheme="minorEastAsia" w:cs="Times"/>
              </w:rPr>
              <w:t>CO</w:t>
            </w:r>
            <w:r>
              <w:rPr>
                <w:rFonts w:eastAsiaTheme="minorEastAsia" w:cs="Times"/>
                <w:vertAlign w:val="subscript"/>
              </w:rPr>
              <w:t>2</w:t>
            </w:r>
            <w:r w:rsidRPr="00473DE8">
              <w:rPr>
                <w:rFonts w:eastAsiaTheme="minorEastAsia" w:cs="Times"/>
              </w:rPr>
              <w:t xml:space="preserve"> </w:t>
            </w:r>
            <w:r>
              <w:rPr>
                <w:rFonts w:eastAsiaTheme="minorEastAsia" w:cs="Times"/>
              </w:rPr>
              <w:t>Mean</w:t>
            </w:r>
          </w:p>
        </w:tc>
        <w:tc>
          <w:tcPr>
            <w:tcW w:w="0" w:type="auto"/>
          </w:tcPr>
          <w:p w14:paraId="0F8A5CF4" w14:textId="77777777" w:rsidR="008C5411" w:rsidRPr="00534296" w:rsidRDefault="008C5411" w:rsidP="00366C8C">
            <w:pPr>
              <w:pStyle w:val="TAMainText"/>
              <w:ind w:firstLine="0"/>
              <w:cnfStyle w:val="100000000000" w:firstRow="1"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CO</w:t>
            </w:r>
            <w:r>
              <w:rPr>
                <w:rFonts w:eastAsiaTheme="minorEastAsia" w:cs="Times"/>
              </w:rPr>
              <w:softHyphen/>
            </w:r>
            <w:r>
              <w:rPr>
                <w:rFonts w:eastAsiaTheme="minorEastAsia" w:cs="Times"/>
                <w:vertAlign w:val="subscript"/>
              </w:rPr>
              <w:t>2</w:t>
            </w:r>
            <w:r>
              <w:rPr>
                <w:rFonts w:eastAsiaTheme="minorEastAsia" w:cs="Times"/>
              </w:rPr>
              <w:t xml:space="preserve"> Lower</w:t>
            </w:r>
          </w:p>
        </w:tc>
        <w:tc>
          <w:tcPr>
            <w:tcW w:w="0" w:type="auto"/>
          </w:tcPr>
          <w:p w14:paraId="4A1CC638" w14:textId="77777777" w:rsidR="008C5411" w:rsidRPr="00534296" w:rsidRDefault="008C5411" w:rsidP="00366C8C">
            <w:pPr>
              <w:pStyle w:val="TAMainText"/>
              <w:ind w:firstLine="0"/>
              <w:cnfStyle w:val="100000000000" w:firstRow="1"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CO</w:t>
            </w:r>
            <w:r>
              <w:rPr>
                <w:rFonts w:eastAsiaTheme="minorEastAsia" w:cs="Times"/>
                <w:vertAlign w:val="subscript"/>
              </w:rPr>
              <w:t>2</w:t>
            </w:r>
            <w:r>
              <w:rPr>
                <w:rFonts w:eastAsiaTheme="minorEastAsia" w:cs="Times"/>
              </w:rPr>
              <w:t xml:space="preserve"> Upper</w:t>
            </w:r>
          </w:p>
        </w:tc>
        <w:tc>
          <w:tcPr>
            <w:tcW w:w="0" w:type="auto"/>
          </w:tcPr>
          <w:p w14:paraId="4CED3A6B" w14:textId="77777777" w:rsidR="008C5411" w:rsidRPr="00473DE8" w:rsidRDefault="008C5411" w:rsidP="00366C8C">
            <w:pPr>
              <w:pStyle w:val="TAMainText"/>
              <w:ind w:firstLine="0"/>
              <w:cnfStyle w:val="100000000000" w:firstRow="1"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Bias</w:t>
            </w:r>
            <w:r w:rsidRPr="00473DE8">
              <w:rPr>
                <w:rFonts w:eastAsiaTheme="minorEastAsia" w:cs="Times"/>
              </w:rPr>
              <w:t xml:space="preserve"> </w:t>
            </w:r>
          </w:p>
        </w:tc>
      </w:tr>
      <w:tr w:rsidR="008C5411" w14:paraId="2E29A5BA"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FE8801" w14:textId="77777777" w:rsidR="008C5411" w:rsidRPr="00473DE8" w:rsidRDefault="008C5411" w:rsidP="00366C8C">
            <w:pPr>
              <w:pStyle w:val="TAMainText"/>
              <w:ind w:firstLine="0"/>
              <w:rPr>
                <w:rFonts w:eastAsiaTheme="minorEastAsia" w:cs="Times"/>
              </w:rPr>
            </w:pPr>
            <w:r w:rsidRPr="00473DE8">
              <w:rPr>
                <w:rFonts w:eastAsiaTheme="minorEastAsia" w:cs="Times"/>
              </w:rPr>
              <w:t>Bayland Park</w:t>
            </w:r>
          </w:p>
        </w:tc>
        <w:tc>
          <w:tcPr>
            <w:tcW w:w="0" w:type="auto"/>
          </w:tcPr>
          <w:p w14:paraId="32B4570B"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sidRPr="00473DE8">
              <w:rPr>
                <w:rFonts w:eastAsiaTheme="minorEastAsia" w:cs="Times"/>
              </w:rPr>
              <w:t>1.7</w:t>
            </w:r>
          </w:p>
        </w:tc>
        <w:tc>
          <w:tcPr>
            <w:tcW w:w="0" w:type="auto"/>
          </w:tcPr>
          <w:p w14:paraId="4B7C222D"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1.6</w:t>
            </w:r>
          </w:p>
        </w:tc>
        <w:tc>
          <w:tcPr>
            <w:tcW w:w="0" w:type="auto"/>
          </w:tcPr>
          <w:p w14:paraId="743808BD"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1.8</w:t>
            </w:r>
          </w:p>
        </w:tc>
        <w:tc>
          <w:tcPr>
            <w:tcW w:w="0" w:type="auto"/>
          </w:tcPr>
          <w:p w14:paraId="24B4262F"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5C9465C8"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0EC7A372" w14:textId="77777777" w:rsidR="008C5411" w:rsidRPr="00473DE8" w:rsidRDefault="008C5411" w:rsidP="00366C8C">
            <w:pPr>
              <w:pStyle w:val="TAMainText"/>
              <w:ind w:firstLine="0"/>
              <w:rPr>
                <w:rFonts w:eastAsiaTheme="minorEastAsia" w:cs="Times"/>
              </w:rPr>
            </w:pPr>
            <w:r w:rsidRPr="00473DE8">
              <w:rPr>
                <w:rFonts w:eastAsiaTheme="minorEastAsia" w:cs="Times"/>
              </w:rPr>
              <w:t>Washington Corridor</w:t>
            </w:r>
          </w:p>
        </w:tc>
        <w:tc>
          <w:tcPr>
            <w:tcW w:w="0" w:type="auto"/>
          </w:tcPr>
          <w:p w14:paraId="1BD5FBD9"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2.8</w:t>
            </w:r>
          </w:p>
        </w:tc>
        <w:tc>
          <w:tcPr>
            <w:tcW w:w="0" w:type="auto"/>
          </w:tcPr>
          <w:p w14:paraId="7B2B667B"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2.7</w:t>
            </w:r>
          </w:p>
        </w:tc>
        <w:tc>
          <w:tcPr>
            <w:tcW w:w="0" w:type="auto"/>
          </w:tcPr>
          <w:p w14:paraId="4B0774CB"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2.9</w:t>
            </w:r>
          </w:p>
        </w:tc>
        <w:tc>
          <w:tcPr>
            <w:tcW w:w="0" w:type="auto"/>
          </w:tcPr>
          <w:p w14:paraId="7818702D"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59FC81A5"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11982D" w14:textId="77777777" w:rsidR="008C5411" w:rsidRPr="00473DE8" w:rsidRDefault="008C5411" w:rsidP="00366C8C">
            <w:pPr>
              <w:pStyle w:val="TAMainText"/>
              <w:ind w:firstLine="0"/>
              <w:rPr>
                <w:rFonts w:eastAsiaTheme="minorEastAsia" w:cs="Times"/>
              </w:rPr>
            </w:pPr>
            <w:r w:rsidRPr="00473DE8">
              <w:rPr>
                <w:rFonts w:eastAsiaTheme="minorEastAsia" w:cs="Times"/>
              </w:rPr>
              <w:t>Manchester</w:t>
            </w:r>
          </w:p>
        </w:tc>
        <w:tc>
          <w:tcPr>
            <w:tcW w:w="0" w:type="auto"/>
          </w:tcPr>
          <w:p w14:paraId="7207CD1D"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0.8</w:t>
            </w:r>
          </w:p>
        </w:tc>
        <w:tc>
          <w:tcPr>
            <w:tcW w:w="0" w:type="auto"/>
          </w:tcPr>
          <w:p w14:paraId="3054B86A"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0.8</w:t>
            </w:r>
          </w:p>
        </w:tc>
        <w:tc>
          <w:tcPr>
            <w:tcW w:w="0" w:type="auto"/>
            <w:shd w:val="clear" w:color="auto" w:fill="auto"/>
          </w:tcPr>
          <w:p w14:paraId="3D337D1F" w14:textId="77777777" w:rsidR="008C5411" w:rsidRPr="00ED0123"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sidRPr="00ED0123">
              <w:rPr>
                <w:rFonts w:eastAsiaTheme="minorEastAsia" w:cs="Times"/>
              </w:rPr>
              <w:t>0.9</w:t>
            </w:r>
          </w:p>
        </w:tc>
        <w:tc>
          <w:tcPr>
            <w:tcW w:w="0" w:type="auto"/>
          </w:tcPr>
          <w:p w14:paraId="7B53D417"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127F25FB"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47068A8E" w14:textId="77777777" w:rsidR="008C5411" w:rsidRPr="00473DE8" w:rsidRDefault="008C5411" w:rsidP="00366C8C">
            <w:pPr>
              <w:pStyle w:val="TAMainText"/>
              <w:ind w:firstLine="0"/>
              <w:rPr>
                <w:rFonts w:eastAsiaTheme="minorEastAsia" w:cs="Times"/>
              </w:rPr>
            </w:pPr>
            <w:r w:rsidRPr="00473DE8">
              <w:rPr>
                <w:rFonts w:eastAsiaTheme="minorEastAsia" w:cs="Times"/>
              </w:rPr>
              <w:t>East Galena Park</w:t>
            </w:r>
          </w:p>
        </w:tc>
        <w:tc>
          <w:tcPr>
            <w:tcW w:w="0" w:type="auto"/>
          </w:tcPr>
          <w:p w14:paraId="60FE4DD7"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sidRPr="00473DE8">
              <w:rPr>
                <w:rFonts w:eastAsiaTheme="minorEastAsia" w:cs="Times"/>
              </w:rPr>
              <w:t>0.7</w:t>
            </w:r>
          </w:p>
        </w:tc>
        <w:tc>
          <w:tcPr>
            <w:tcW w:w="0" w:type="auto"/>
          </w:tcPr>
          <w:p w14:paraId="16FD0C4C"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0.7</w:t>
            </w:r>
          </w:p>
        </w:tc>
        <w:tc>
          <w:tcPr>
            <w:tcW w:w="0" w:type="auto"/>
          </w:tcPr>
          <w:p w14:paraId="04CD7543"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0.8</w:t>
            </w:r>
          </w:p>
        </w:tc>
        <w:tc>
          <w:tcPr>
            <w:tcW w:w="0" w:type="auto"/>
          </w:tcPr>
          <w:p w14:paraId="591840EA"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29CD274A"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E0C0E9" w14:textId="77777777" w:rsidR="008C5411" w:rsidRPr="00473DE8" w:rsidRDefault="008C5411" w:rsidP="00366C8C">
            <w:pPr>
              <w:pStyle w:val="TAMainText"/>
              <w:ind w:firstLine="0"/>
              <w:rPr>
                <w:rFonts w:eastAsiaTheme="minorEastAsia" w:cs="Times"/>
              </w:rPr>
            </w:pPr>
            <w:proofErr w:type="spellStart"/>
            <w:r w:rsidRPr="00473DE8">
              <w:rPr>
                <w:rFonts w:eastAsiaTheme="minorEastAsia" w:cs="Times"/>
              </w:rPr>
              <w:t>Milby</w:t>
            </w:r>
            <w:proofErr w:type="spellEnd"/>
            <w:r w:rsidRPr="00473DE8">
              <w:rPr>
                <w:rFonts w:eastAsiaTheme="minorEastAsia" w:cs="Times"/>
              </w:rPr>
              <w:t xml:space="preserve"> Park</w:t>
            </w:r>
          </w:p>
        </w:tc>
        <w:tc>
          <w:tcPr>
            <w:tcW w:w="0" w:type="auto"/>
          </w:tcPr>
          <w:p w14:paraId="7355835B"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1.2</w:t>
            </w:r>
          </w:p>
        </w:tc>
        <w:tc>
          <w:tcPr>
            <w:tcW w:w="0" w:type="auto"/>
          </w:tcPr>
          <w:p w14:paraId="329D3CA9"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1.2</w:t>
            </w:r>
          </w:p>
        </w:tc>
        <w:tc>
          <w:tcPr>
            <w:tcW w:w="0" w:type="auto"/>
          </w:tcPr>
          <w:p w14:paraId="552CE9F2"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1.3</w:t>
            </w:r>
          </w:p>
        </w:tc>
        <w:tc>
          <w:tcPr>
            <w:tcW w:w="0" w:type="auto"/>
          </w:tcPr>
          <w:p w14:paraId="3717DEDA"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71730466"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3E691068" w14:textId="77777777" w:rsidR="008C5411" w:rsidRPr="00473DE8" w:rsidRDefault="008C5411" w:rsidP="00366C8C">
            <w:pPr>
              <w:pStyle w:val="TAMainText"/>
              <w:ind w:firstLine="0"/>
              <w:rPr>
                <w:rFonts w:eastAsiaTheme="minorEastAsia" w:cs="Times"/>
              </w:rPr>
            </w:pPr>
            <w:r w:rsidRPr="00473DE8">
              <w:rPr>
                <w:rFonts w:eastAsiaTheme="minorEastAsia" w:cs="Times"/>
              </w:rPr>
              <w:t>Sharpstown</w:t>
            </w:r>
          </w:p>
        </w:tc>
        <w:tc>
          <w:tcPr>
            <w:tcW w:w="0" w:type="auto"/>
          </w:tcPr>
          <w:p w14:paraId="5FA74D68"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sidRPr="00473DE8">
              <w:rPr>
                <w:rFonts w:eastAsiaTheme="minorEastAsia" w:cs="Times"/>
              </w:rPr>
              <w:t>4.6</w:t>
            </w:r>
          </w:p>
        </w:tc>
        <w:tc>
          <w:tcPr>
            <w:tcW w:w="0" w:type="auto"/>
          </w:tcPr>
          <w:p w14:paraId="305170A4"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4.5</w:t>
            </w:r>
          </w:p>
        </w:tc>
        <w:tc>
          <w:tcPr>
            <w:tcW w:w="0" w:type="auto"/>
          </w:tcPr>
          <w:p w14:paraId="3F5AFF99"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4.8</w:t>
            </w:r>
          </w:p>
        </w:tc>
        <w:tc>
          <w:tcPr>
            <w:tcW w:w="0" w:type="auto"/>
          </w:tcPr>
          <w:p w14:paraId="210C5704"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0331F7EC"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7CB5FD" w14:textId="77777777" w:rsidR="008C5411" w:rsidRPr="00473DE8" w:rsidRDefault="008C5411" w:rsidP="00366C8C">
            <w:pPr>
              <w:pStyle w:val="TAMainText"/>
              <w:ind w:firstLine="0"/>
              <w:rPr>
                <w:rFonts w:eastAsiaTheme="minorEastAsia" w:cs="Times"/>
              </w:rPr>
            </w:pPr>
            <w:r w:rsidRPr="00473DE8">
              <w:rPr>
                <w:rFonts w:eastAsiaTheme="minorEastAsia" w:cs="Times"/>
              </w:rPr>
              <w:t xml:space="preserve">Sharpstown South </w:t>
            </w:r>
          </w:p>
        </w:tc>
        <w:tc>
          <w:tcPr>
            <w:tcW w:w="0" w:type="auto"/>
          </w:tcPr>
          <w:p w14:paraId="1F5E8B58"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2.2</w:t>
            </w:r>
          </w:p>
        </w:tc>
        <w:tc>
          <w:tcPr>
            <w:tcW w:w="0" w:type="auto"/>
          </w:tcPr>
          <w:p w14:paraId="0914800B"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2.1</w:t>
            </w:r>
          </w:p>
        </w:tc>
        <w:tc>
          <w:tcPr>
            <w:tcW w:w="0" w:type="auto"/>
          </w:tcPr>
          <w:p w14:paraId="7280EE00"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2.3</w:t>
            </w:r>
          </w:p>
        </w:tc>
        <w:tc>
          <w:tcPr>
            <w:tcW w:w="0" w:type="auto"/>
          </w:tcPr>
          <w:p w14:paraId="57376531"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7294C460"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2F00DA86" w14:textId="77777777" w:rsidR="008C5411" w:rsidRPr="00473DE8" w:rsidRDefault="008C5411" w:rsidP="00366C8C">
            <w:pPr>
              <w:pStyle w:val="TAMainText"/>
              <w:ind w:firstLine="0"/>
              <w:rPr>
                <w:rFonts w:eastAsiaTheme="minorEastAsia" w:cs="Times"/>
              </w:rPr>
            </w:pPr>
            <w:r w:rsidRPr="00473DE8">
              <w:rPr>
                <w:rFonts w:eastAsiaTheme="minorEastAsia" w:cs="Times"/>
              </w:rPr>
              <w:t>West Galena Park</w:t>
            </w:r>
          </w:p>
        </w:tc>
        <w:tc>
          <w:tcPr>
            <w:tcW w:w="0" w:type="auto"/>
          </w:tcPr>
          <w:p w14:paraId="4ECC0C97"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1.5</w:t>
            </w:r>
          </w:p>
        </w:tc>
        <w:tc>
          <w:tcPr>
            <w:tcW w:w="0" w:type="auto"/>
          </w:tcPr>
          <w:p w14:paraId="050BD965"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1.4</w:t>
            </w:r>
          </w:p>
        </w:tc>
        <w:tc>
          <w:tcPr>
            <w:tcW w:w="0" w:type="auto"/>
          </w:tcPr>
          <w:p w14:paraId="329FB7AE"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1.6</w:t>
            </w:r>
          </w:p>
        </w:tc>
        <w:tc>
          <w:tcPr>
            <w:tcW w:w="0" w:type="auto"/>
          </w:tcPr>
          <w:p w14:paraId="34566CB2"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1F1251F2"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3E7D4D" w14:textId="77777777" w:rsidR="008C5411" w:rsidRPr="00473DE8" w:rsidRDefault="008C5411" w:rsidP="00366C8C">
            <w:pPr>
              <w:pStyle w:val="TAMainText"/>
              <w:ind w:firstLine="0"/>
              <w:rPr>
                <w:rFonts w:eastAsiaTheme="minorEastAsia" w:cs="Times"/>
              </w:rPr>
            </w:pPr>
            <w:r w:rsidRPr="00473DE8">
              <w:rPr>
                <w:rFonts w:eastAsiaTheme="minorEastAsia" w:cs="Times"/>
              </w:rPr>
              <w:t>North Spring Branch</w:t>
            </w:r>
          </w:p>
        </w:tc>
        <w:tc>
          <w:tcPr>
            <w:tcW w:w="0" w:type="auto"/>
          </w:tcPr>
          <w:p w14:paraId="0859D881"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2.1</w:t>
            </w:r>
          </w:p>
        </w:tc>
        <w:tc>
          <w:tcPr>
            <w:tcW w:w="0" w:type="auto"/>
          </w:tcPr>
          <w:p w14:paraId="79D3850E"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1.9</w:t>
            </w:r>
          </w:p>
        </w:tc>
        <w:tc>
          <w:tcPr>
            <w:tcW w:w="0" w:type="auto"/>
          </w:tcPr>
          <w:p w14:paraId="42A47321"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2.2</w:t>
            </w:r>
          </w:p>
        </w:tc>
        <w:tc>
          <w:tcPr>
            <w:tcW w:w="0" w:type="auto"/>
          </w:tcPr>
          <w:p w14:paraId="39E19B5F"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00BBA61C"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1CDE80DD" w14:textId="77777777" w:rsidR="008C5411" w:rsidRPr="00473DE8" w:rsidRDefault="008C5411" w:rsidP="00366C8C">
            <w:pPr>
              <w:pStyle w:val="TAMainText"/>
              <w:ind w:firstLine="0"/>
              <w:rPr>
                <w:rFonts w:eastAsiaTheme="minorEastAsia" w:cs="Times"/>
              </w:rPr>
            </w:pPr>
            <w:r w:rsidRPr="00473DE8">
              <w:rPr>
                <w:rFonts w:eastAsiaTheme="minorEastAsia" w:cs="Times"/>
              </w:rPr>
              <w:t>North Rice</w:t>
            </w:r>
          </w:p>
        </w:tc>
        <w:tc>
          <w:tcPr>
            <w:tcW w:w="0" w:type="auto"/>
          </w:tcPr>
          <w:p w14:paraId="1F0270DC"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5.8</w:t>
            </w:r>
          </w:p>
        </w:tc>
        <w:tc>
          <w:tcPr>
            <w:tcW w:w="0" w:type="auto"/>
          </w:tcPr>
          <w:p w14:paraId="3BB061D8"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5.7</w:t>
            </w:r>
          </w:p>
        </w:tc>
        <w:tc>
          <w:tcPr>
            <w:tcW w:w="0" w:type="auto"/>
            <w:shd w:val="clear" w:color="auto" w:fill="auto"/>
          </w:tcPr>
          <w:p w14:paraId="78A65E9A" w14:textId="77777777" w:rsidR="008C5411" w:rsidRPr="00ED0123"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sidRPr="00ED0123">
              <w:rPr>
                <w:rFonts w:eastAsiaTheme="minorEastAsia" w:cs="Times"/>
              </w:rPr>
              <w:t>5.8</w:t>
            </w:r>
          </w:p>
        </w:tc>
        <w:tc>
          <w:tcPr>
            <w:tcW w:w="0" w:type="auto"/>
          </w:tcPr>
          <w:p w14:paraId="2188308F"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38E8E59F"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E03094" w14:textId="77777777" w:rsidR="008C5411" w:rsidRPr="00473DE8" w:rsidRDefault="008C5411" w:rsidP="00366C8C">
            <w:pPr>
              <w:pStyle w:val="TAMainText"/>
              <w:ind w:firstLine="0"/>
              <w:rPr>
                <w:rFonts w:eastAsiaTheme="minorEastAsia" w:cs="Times"/>
              </w:rPr>
            </w:pPr>
            <w:r w:rsidRPr="00473DE8">
              <w:rPr>
                <w:rFonts w:eastAsiaTheme="minorEastAsia" w:cs="Times"/>
              </w:rPr>
              <w:t>Clinton</w:t>
            </w:r>
          </w:p>
        </w:tc>
        <w:tc>
          <w:tcPr>
            <w:tcW w:w="0" w:type="auto"/>
          </w:tcPr>
          <w:p w14:paraId="68B45E47"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1.1</w:t>
            </w:r>
          </w:p>
        </w:tc>
        <w:tc>
          <w:tcPr>
            <w:tcW w:w="0" w:type="auto"/>
          </w:tcPr>
          <w:p w14:paraId="6A91BE28"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1.1</w:t>
            </w:r>
          </w:p>
        </w:tc>
        <w:tc>
          <w:tcPr>
            <w:tcW w:w="0" w:type="auto"/>
          </w:tcPr>
          <w:p w14:paraId="7438E1BD"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1.2</w:t>
            </w:r>
          </w:p>
        </w:tc>
        <w:tc>
          <w:tcPr>
            <w:tcW w:w="0" w:type="auto"/>
          </w:tcPr>
          <w:p w14:paraId="45390E5D"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0.1</w:t>
            </w:r>
          </w:p>
        </w:tc>
      </w:tr>
      <w:tr w:rsidR="008C5411" w14:paraId="14DEEB3B"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59BDC473" w14:textId="77777777" w:rsidR="008C5411" w:rsidRPr="00473DE8" w:rsidRDefault="008C5411" w:rsidP="00366C8C">
            <w:pPr>
              <w:pStyle w:val="TAMainText"/>
              <w:ind w:firstLine="0"/>
              <w:rPr>
                <w:rFonts w:eastAsiaTheme="minorEastAsia" w:cs="Times"/>
              </w:rPr>
            </w:pPr>
            <w:r w:rsidRPr="00473DE8">
              <w:rPr>
                <w:rFonts w:eastAsiaTheme="minorEastAsia" w:cs="Times"/>
              </w:rPr>
              <w:t>West Eastex</w:t>
            </w:r>
          </w:p>
        </w:tc>
        <w:tc>
          <w:tcPr>
            <w:tcW w:w="0" w:type="auto"/>
          </w:tcPr>
          <w:p w14:paraId="602658C0"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1.1</w:t>
            </w:r>
          </w:p>
        </w:tc>
        <w:tc>
          <w:tcPr>
            <w:tcW w:w="0" w:type="auto"/>
          </w:tcPr>
          <w:p w14:paraId="3A27A9F2"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1.0</w:t>
            </w:r>
          </w:p>
        </w:tc>
        <w:tc>
          <w:tcPr>
            <w:tcW w:w="0" w:type="auto"/>
          </w:tcPr>
          <w:p w14:paraId="1EAF8DD8"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1.1</w:t>
            </w:r>
          </w:p>
        </w:tc>
        <w:tc>
          <w:tcPr>
            <w:tcW w:w="0" w:type="auto"/>
          </w:tcPr>
          <w:p w14:paraId="4FE164A5"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171985AA"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F2EF61" w14:textId="77777777" w:rsidR="008C5411" w:rsidRPr="00473DE8" w:rsidRDefault="008C5411" w:rsidP="00366C8C">
            <w:pPr>
              <w:pStyle w:val="TAMainText"/>
              <w:ind w:firstLine="0"/>
              <w:rPr>
                <w:rFonts w:eastAsiaTheme="minorEastAsia" w:cs="Times"/>
              </w:rPr>
            </w:pPr>
            <w:r w:rsidRPr="00473DE8">
              <w:rPr>
                <w:rFonts w:eastAsiaTheme="minorEastAsia" w:cs="Times"/>
              </w:rPr>
              <w:t>North Heights</w:t>
            </w:r>
          </w:p>
        </w:tc>
        <w:tc>
          <w:tcPr>
            <w:tcW w:w="0" w:type="auto"/>
          </w:tcPr>
          <w:p w14:paraId="70D637DF"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1.4</w:t>
            </w:r>
          </w:p>
        </w:tc>
        <w:tc>
          <w:tcPr>
            <w:tcW w:w="0" w:type="auto"/>
          </w:tcPr>
          <w:p w14:paraId="652A6BD5"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1.4</w:t>
            </w:r>
          </w:p>
        </w:tc>
        <w:tc>
          <w:tcPr>
            <w:tcW w:w="0" w:type="auto"/>
          </w:tcPr>
          <w:p w14:paraId="2777B41B"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1.5</w:t>
            </w:r>
          </w:p>
        </w:tc>
        <w:tc>
          <w:tcPr>
            <w:tcW w:w="0" w:type="auto"/>
          </w:tcPr>
          <w:p w14:paraId="36452E99"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3F3E98C8"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49299BAE" w14:textId="77777777" w:rsidR="008C5411" w:rsidRPr="00473DE8" w:rsidRDefault="008C5411" w:rsidP="00366C8C">
            <w:pPr>
              <w:pStyle w:val="TAMainText"/>
              <w:ind w:firstLine="0"/>
              <w:rPr>
                <w:rFonts w:eastAsiaTheme="minorEastAsia" w:cs="Times"/>
              </w:rPr>
            </w:pPr>
            <w:r w:rsidRPr="00473DE8">
              <w:rPr>
                <w:rFonts w:eastAsiaTheme="minorEastAsia" w:cs="Times"/>
              </w:rPr>
              <w:t>South Rice</w:t>
            </w:r>
          </w:p>
        </w:tc>
        <w:tc>
          <w:tcPr>
            <w:tcW w:w="0" w:type="auto"/>
          </w:tcPr>
          <w:p w14:paraId="5C4642A4"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5.0</w:t>
            </w:r>
          </w:p>
        </w:tc>
        <w:tc>
          <w:tcPr>
            <w:tcW w:w="0" w:type="auto"/>
          </w:tcPr>
          <w:p w14:paraId="0E778504"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4.9</w:t>
            </w:r>
          </w:p>
        </w:tc>
        <w:tc>
          <w:tcPr>
            <w:tcW w:w="0" w:type="auto"/>
          </w:tcPr>
          <w:p w14:paraId="1A36B276"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5.1</w:t>
            </w:r>
          </w:p>
        </w:tc>
        <w:tc>
          <w:tcPr>
            <w:tcW w:w="0" w:type="auto"/>
          </w:tcPr>
          <w:p w14:paraId="3F6921B3"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4CD0E736"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7818CE" w14:textId="77777777" w:rsidR="008C5411" w:rsidRPr="00473DE8" w:rsidRDefault="008C5411" w:rsidP="00366C8C">
            <w:pPr>
              <w:pStyle w:val="TAMainText"/>
              <w:ind w:firstLine="0"/>
              <w:rPr>
                <w:rFonts w:eastAsiaTheme="minorEastAsia" w:cs="Times"/>
              </w:rPr>
            </w:pPr>
            <w:r w:rsidRPr="00473DE8">
              <w:rPr>
                <w:rFonts w:eastAsiaTheme="minorEastAsia" w:cs="Times"/>
              </w:rPr>
              <w:t>Harrisburg</w:t>
            </w:r>
          </w:p>
        </w:tc>
        <w:tc>
          <w:tcPr>
            <w:tcW w:w="0" w:type="auto"/>
          </w:tcPr>
          <w:p w14:paraId="1D5C831C"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1.0</w:t>
            </w:r>
          </w:p>
        </w:tc>
        <w:tc>
          <w:tcPr>
            <w:tcW w:w="0" w:type="auto"/>
          </w:tcPr>
          <w:p w14:paraId="011E8EB6"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1.0</w:t>
            </w:r>
          </w:p>
        </w:tc>
        <w:tc>
          <w:tcPr>
            <w:tcW w:w="0" w:type="auto"/>
          </w:tcPr>
          <w:p w14:paraId="0C557ED0"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1.1</w:t>
            </w:r>
          </w:p>
        </w:tc>
        <w:tc>
          <w:tcPr>
            <w:tcW w:w="0" w:type="auto"/>
          </w:tcPr>
          <w:p w14:paraId="46EEA8DC"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31426D40"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0542D857" w14:textId="77777777" w:rsidR="008C5411" w:rsidRPr="00473DE8" w:rsidRDefault="008C5411" w:rsidP="00366C8C">
            <w:pPr>
              <w:pStyle w:val="TAMainText"/>
              <w:ind w:firstLine="0"/>
              <w:rPr>
                <w:rFonts w:eastAsiaTheme="minorEastAsia" w:cs="Times"/>
              </w:rPr>
            </w:pPr>
            <w:r w:rsidRPr="00473DE8">
              <w:rPr>
                <w:rFonts w:eastAsiaTheme="minorEastAsia" w:cs="Times"/>
              </w:rPr>
              <w:t>Sharpstown North</w:t>
            </w:r>
          </w:p>
        </w:tc>
        <w:tc>
          <w:tcPr>
            <w:tcW w:w="0" w:type="auto"/>
          </w:tcPr>
          <w:p w14:paraId="70722D49"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3.6</w:t>
            </w:r>
          </w:p>
        </w:tc>
        <w:tc>
          <w:tcPr>
            <w:tcW w:w="0" w:type="auto"/>
          </w:tcPr>
          <w:p w14:paraId="674045C0"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3.4</w:t>
            </w:r>
          </w:p>
        </w:tc>
        <w:tc>
          <w:tcPr>
            <w:tcW w:w="0" w:type="auto"/>
          </w:tcPr>
          <w:p w14:paraId="27C0B6E3"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3.7</w:t>
            </w:r>
          </w:p>
        </w:tc>
        <w:tc>
          <w:tcPr>
            <w:tcW w:w="0" w:type="auto"/>
          </w:tcPr>
          <w:p w14:paraId="2734D7AA"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2F33A268"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65F795" w14:textId="77777777" w:rsidR="008C5411" w:rsidRPr="00473DE8" w:rsidRDefault="008C5411" w:rsidP="00366C8C">
            <w:pPr>
              <w:pStyle w:val="TAMainText"/>
              <w:ind w:firstLine="0"/>
              <w:rPr>
                <w:rFonts w:eastAsiaTheme="minorEastAsia" w:cs="Times"/>
              </w:rPr>
            </w:pPr>
            <w:r w:rsidRPr="00473DE8">
              <w:rPr>
                <w:rFonts w:eastAsiaTheme="minorEastAsia" w:cs="Times"/>
              </w:rPr>
              <w:lastRenderedPageBreak/>
              <w:t>Westchase</w:t>
            </w:r>
          </w:p>
        </w:tc>
        <w:tc>
          <w:tcPr>
            <w:tcW w:w="0" w:type="auto"/>
          </w:tcPr>
          <w:p w14:paraId="4ED7E5F8"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3.4</w:t>
            </w:r>
          </w:p>
        </w:tc>
        <w:tc>
          <w:tcPr>
            <w:tcW w:w="0" w:type="auto"/>
          </w:tcPr>
          <w:p w14:paraId="4B9E48F0"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3.2</w:t>
            </w:r>
          </w:p>
        </w:tc>
        <w:tc>
          <w:tcPr>
            <w:tcW w:w="0" w:type="auto"/>
          </w:tcPr>
          <w:p w14:paraId="126103F8"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3.5</w:t>
            </w:r>
          </w:p>
        </w:tc>
        <w:tc>
          <w:tcPr>
            <w:tcW w:w="0" w:type="auto"/>
          </w:tcPr>
          <w:p w14:paraId="2EE20056"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23DBA884"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6AEA4E57" w14:textId="77777777" w:rsidR="008C5411" w:rsidRPr="00473DE8" w:rsidRDefault="008C5411" w:rsidP="00366C8C">
            <w:pPr>
              <w:pStyle w:val="TAMainText"/>
              <w:ind w:firstLine="0"/>
              <w:rPr>
                <w:rFonts w:eastAsiaTheme="minorEastAsia" w:cs="Times"/>
              </w:rPr>
            </w:pPr>
            <w:r w:rsidRPr="00473DE8">
              <w:rPr>
                <w:rFonts w:eastAsiaTheme="minorEastAsia" w:cs="Times"/>
              </w:rPr>
              <w:t>South Spring Branch</w:t>
            </w:r>
          </w:p>
        </w:tc>
        <w:tc>
          <w:tcPr>
            <w:tcW w:w="0" w:type="auto"/>
          </w:tcPr>
          <w:p w14:paraId="39CC4249"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2.3</w:t>
            </w:r>
          </w:p>
        </w:tc>
        <w:tc>
          <w:tcPr>
            <w:tcW w:w="0" w:type="auto"/>
          </w:tcPr>
          <w:p w14:paraId="6C17CCE6"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2.2</w:t>
            </w:r>
          </w:p>
        </w:tc>
        <w:tc>
          <w:tcPr>
            <w:tcW w:w="0" w:type="auto"/>
          </w:tcPr>
          <w:p w14:paraId="681C8059"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2.4</w:t>
            </w:r>
          </w:p>
        </w:tc>
        <w:tc>
          <w:tcPr>
            <w:tcW w:w="0" w:type="auto"/>
          </w:tcPr>
          <w:p w14:paraId="2874CCA5"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296B4DB0"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DC89E0" w14:textId="77777777" w:rsidR="008C5411" w:rsidRPr="00473DE8" w:rsidRDefault="008C5411" w:rsidP="00366C8C">
            <w:pPr>
              <w:pStyle w:val="TAMainText"/>
              <w:ind w:firstLine="0"/>
              <w:rPr>
                <w:rFonts w:eastAsiaTheme="minorEastAsia" w:cs="Times"/>
              </w:rPr>
            </w:pPr>
            <w:r w:rsidRPr="00473DE8">
              <w:rPr>
                <w:rFonts w:eastAsiaTheme="minorEastAsia" w:cs="Times"/>
              </w:rPr>
              <w:t>South Beltway Central</w:t>
            </w:r>
          </w:p>
        </w:tc>
        <w:tc>
          <w:tcPr>
            <w:tcW w:w="0" w:type="auto"/>
          </w:tcPr>
          <w:p w14:paraId="73A21982"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sidRPr="00473DE8">
              <w:rPr>
                <w:rFonts w:eastAsiaTheme="minorEastAsia" w:cs="Times"/>
              </w:rPr>
              <w:t>0.9</w:t>
            </w:r>
          </w:p>
        </w:tc>
        <w:tc>
          <w:tcPr>
            <w:tcW w:w="0" w:type="auto"/>
          </w:tcPr>
          <w:p w14:paraId="2CB986D7"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0.9</w:t>
            </w:r>
          </w:p>
        </w:tc>
        <w:tc>
          <w:tcPr>
            <w:tcW w:w="0" w:type="auto"/>
          </w:tcPr>
          <w:p w14:paraId="6476AE42"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0.9</w:t>
            </w:r>
          </w:p>
        </w:tc>
        <w:tc>
          <w:tcPr>
            <w:tcW w:w="0" w:type="auto"/>
          </w:tcPr>
          <w:p w14:paraId="3808171C"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bl>
    <w:p w14:paraId="14901B7A" w14:textId="77777777" w:rsidR="008C5411" w:rsidRDefault="008C5411" w:rsidP="008C5411">
      <w:pPr>
        <w:pStyle w:val="TAMainText"/>
        <w:spacing w:after="240"/>
        <w:ind w:firstLine="0"/>
        <w:jc w:val="left"/>
      </w:pPr>
    </w:p>
    <w:p w14:paraId="777AD62F" w14:textId="77777777" w:rsidR="008C5411" w:rsidRDefault="008C5411" w:rsidP="008C5411">
      <w:pPr>
        <w:pStyle w:val="TAMainText"/>
        <w:spacing w:after="240"/>
        <w:ind w:firstLine="0"/>
        <w:jc w:val="left"/>
      </w:pPr>
    </w:p>
    <w:p w14:paraId="76D67B66" w14:textId="77777777" w:rsidR="008C5411" w:rsidRDefault="008C5411" w:rsidP="00E46174">
      <w:pPr>
        <w:pStyle w:val="VDTableTitle"/>
        <w:rPr>
          <w:rFonts w:eastAsiaTheme="minorEastAsia"/>
          <w:b/>
          <w:bCs/>
        </w:rPr>
      </w:pPr>
    </w:p>
    <w:p w14:paraId="2B8B1198" w14:textId="77777777" w:rsidR="008C5411" w:rsidRDefault="008C5411" w:rsidP="00E46174">
      <w:pPr>
        <w:pStyle w:val="VDTableTitle"/>
        <w:rPr>
          <w:rFonts w:eastAsiaTheme="minorEastAsia"/>
          <w:b/>
          <w:bCs/>
        </w:rPr>
      </w:pPr>
    </w:p>
    <w:p w14:paraId="2285EFB5" w14:textId="77777777" w:rsidR="008C5411" w:rsidRDefault="008C5411" w:rsidP="00E46174">
      <w:pPr>
        <w:pStyle w:val="VDTableTitle"/>
        <w:rPr>
          <w:rFonts w:eastAsiaTheme="minorEastAsia"/>
          <w:b/>
          <w:bCs/>
        </w:rPr>
      </w:pPr>
    </w:p>
    <w:p w14:paraId="0E5B045F" w14:textId="77777777" w:rsidR="008C5411" w:rsidRDefault="008C5411" w:rsidP="00E46174">
      <w:pPr>
        <w:pStyle w:val="VDTableTitle"/>
        <w:rPr>
          <w:rFonts w:eastAsiaTheme="minorEastAsia"/>
          <w:b/>
          <w:bCs/>
        </w:rPr>
      </w:pPr>
    </w:p>
    <w:p w14:paraId="7EE737E6" w14:textId="77777777" w:rsidR="008C5411" w:rsidRDefault="008C5411" w:rsidP="00E46174">
      <w:pPr>
        <w:pStyle w:val="VDTableTitle"/>
        <w:rPr>
          <w:rFonts w:eastAsiaTheme="minorEastAsia"/>
          <w:b/>
          <w:bCs/>
        </w:rPr>
      </w:pPr>
    </w:p>
    <w:p w14:paraId="2BAC79A3" w14:textId="77777777" w:rsidR="008C5411" w:rsidRDefault="008C5411" w:rsidP="00E46174">
      <w:pPr>
        <w:pStyle w:val="VDTableTitle"/>
        <w:rPr>
          <w:rFonts w:eastAsiaTheme="minorEastAsia"/>
          <w:b/>
          <w:bCs/>
        </w:rPr>
      </w:pPr>
    </w:p>
    <w:p w14:paraId="7201ACB6" w14:textId="77777777" w:rsidR="008C5411" w:rsidRDefault="008C5411" w:rsidP="00E46174">
      <w:pPr>
        <w:pStyle w:val="VDTableTitle"/>
        <w:rPr>
          <w:rFonts w:eastAsiaTheme="minorEastAsia"/>
          <w:b/>
          <w:bCs/>
        </w:rPr>
      </w:pPr>
    </w:p>
    <w:p w14:paraId="4D635862" w14:textId="77777777" w:rsidR="008C5411" w:rsidRDefault="008C5411" w:rsidP="00E46174">
      <w:pPr>
        <w:pStyle w:val="VDTableTitle"/>
        <w:rPr>
          <w:rFonts w:eastAsiaTheme="minorEastAsia"/>
          <w:b/>
          <w:bCs/>
        </w:rPr>
      </w:pPr>
    </w:p>
    <w:p w14:paraId="37D4FBD2" w14:textId="77777777" w:rsidR="008C5411" w:rsidRDefault="008C5411" w:rsidP="00E46174">
      <w:pPr>
        <w:pStyle w:val="VDTableTitle"/>
        <w:rPr>
          <w:rFonts w:eastAsiaTheme="minorEastAsia"/>
          <w:b/>
          <w:bCs/>
        </w:rPr>
      </w:pPr>
    </w:p>
    <w:p w14:paraId="0A935B90" w14:textId="77777777" w:rsidR="008C5411" w:rsidRDefault="008C5411" w:rsidP="00E46174">
      <w:pPr>
        <w:pStyle w:val="VDTableTitle"/>
        <w:rPr>
          <w:rFonts w:eastAsiaTheme="minorEastAsia"/>
          <w:b/>
          <w:bCs/>
        </w:rPr>
      </w:pPr>
    </w:p>
    <w:p w14:paraId="3BC49023" w14:textId="77777777" w:rsidR="008C5411" w:rsidRDefault="008C5411" w:rsidP="00E46174">
      <w:pPr>
        <w:pStyle w:val="VDTableTitle"/>
        <w:rPr>
          <w:rFonts w:eastAsiaTheme="minorEastAsia"/>
          <w:b/>
          <w:bCs/>
        </w:rPr>
      </w:pPr>
    </w:p>
    <w:p w14:paraId="4EE32663" w14:textId="77777777" w:rsidR="008C5411" w:rsidRDefault="008C5411" w:rsidP="00E46174">
      <w:pPr>
        <w:pStyle w:val="VDTableTitle"/>
        <w:rPr>
          <w:rFonts w:eastAsiaTheme="minorEastAsia"/>
          <w:b/>
          <w:bCs/>
        </w:rPr>
      </w:pPr>
    </w:p>
    <w:p w14:paraId="5E09A36E" w14:textId="77777777" w:rsidR="008C5411" w:rsidRDefault="008C5411" w:rsidP="00E46174">
      <w:pPr>
        <w:pStyle w:val="VDTableTitle"/>
        <w:rPr>
          <w:rFonts w:eastAsiaTheme="minorEastAsia"/>
          <w:b/>
          <w:bCs/>
        </w:rPr>
      </w:pPr>
    </w:p>
    <w:p w14:paraId="5892CE10" w14:textId="1EC4981C" w:rsidR="008C5411" w:rsidRPr="00534296" w:rsidRDefault="008C5411" w:rsidP="008C5411">
      <w:pPr>
        <w:pStyle w:val="VDTableTitle"/>
        <w:rPr>
          <w:b/>
          <w:bCs/>
        </w:rPr>
      </w:pPr>
      <w:r>
        <w:rPr>
          <w:b/>
          <w:bCs/>
        </w:rPr>
        <w:lastRenderedPageBreak/>
        <w:t xml:space="preserve">Table S4. </w:t>
      </w:r>
      <w:r w:rsidRPr="00534296">
        <w:t xml:space="preserve">Error estimates for </w:t>
      </w:r>
      <w:r>
        <w:t>BC/UFP</w:t>
      </w:r>
      <w:r w:rsidRPr="00534296">
        <w:t xml:space="preserve"> anomaly detection type probabilities</w:t>
      </w:r>
      <w:r>
        <w:t xml:space="preserve"> (in %)</w:t>
      </w:r>
      <w:r w:rsidRPr="00534296">
        <w:t xml:space="preserve"> by census tract</w:t>
      </w:r>
      <w:r>
        <w:t xml:space="preserve"> determined from a sampling distribution composed of 1000 bootstrap replicates</w:t>
      </w:r>
      <w:r w:rsidRPr="00534296">
        <w:t>.</w:t>
      </w:r>
      <w:r>
        <w:t xml:space="preserve"> “Mean” is the mean of the sampling distribution, “Lower” is the 5</w:t>
      </w:r>
      <w:r w:rsidRPr="00ED0123">
        <w:rPr>
          <w:vertAlign w:val="superscript"/>
        </w:rPr>
        <w:t>th</w:t>
      </w:r>
      <w:r>
        <w:t xml:space="preserve"> percentile of the sampling distribution, “Upper” is the 95</w:t>
      </w:r>
      <w:r w:rsidRPr="00ED0123">
        <w:rPr>
          <w:vertAlign w:val="superscript"/>
        </w:rPr>
        <w:t>th</w:t>
      </w:r>
      <w:r>
        <w:t xml:space="preserve"> percentile of the sampling distribution, “Bias” is the originally calculated value – “Mean”.</w:t>
      </w:r>
    </w:p>
    <w:tbl>
      <w:tblPr>
        <w:tblStyle w:val="PlainTable2"/>
        <w:tblW w:w="0" w:type="auto"/>
        <w:tblLook w:val="04A0" w:firstRow="1" w:lastRow="0" w:firstColumn="1" w:lastColumn="0" w:noHBand="0" w:noVBand="1"/>
      </w:tblPr>
      <w:tblGrid>
        <w:gridCol w:w="2550"/>
        <w:gridCol w:w="1730"/>
        <w:gridCol w:w="1810"/>
        <w:gridCol w:w="1796"/>
        <w:gridCol w:w="657"/>
      </w:tblGrid>
      <w:tr w:rsidR="008C5411" w14:paraId="44087ADF" w14:textId="77777777" w:rsidTr="00366C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F83247" w14:textId="77777777" w:rsidR="008C5411" w:rsidRPr="00473DE8" w:rsidRDefault="008C5411" w:rsidP="00366C8C">
            <w:pPr>
              <w:pStyle w:val="TAMainText"/>
              <w:ind w:firstLine="0"/>
              <w:rPr>
                <w:rFonts w:eastAsiaTheme="minorEastAsia" w:cs="Times"/>
              </w:rPr>
            </w:pPr>
            <w:r w:rsidRPr="00473DE8">
              <w:rPr>
                <w:rFonts w:eastAsiaTheme="minorEastAsia" w:cs="Times"/>
              </w:rPr>
              <w:t>Census Tract</w:t>
            </w:r>
          </w:p>
        </w:tc>
        <w:tc>
          <w:tcPr>
            <w:tcW w:w="0" w:type="auto"/>
          </w:tcPr>
          <w:p w14:paraId="56AD87F0" w14:textId="77777777" w:rsidR="008C5411" w:rsidRPr="00473DE8" w:rsidRDefault="008C5411" w:rsidP="00366C8C">
            <w:pPr>
              <w:pStyle w:val="TAMainText"/>
              <w:ind w:firstLine="0"/>
              <w:cnfStyle w:val="100000000000" w:firstRow="1"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BC/UFP</w:t>
            </w:r>
            <w:r w:rsidRPr="00473DE8">
              <w:rPr>
                <w:rFonts w:eastAsiaTheme="minorEastAsia" w:cs="Times"/>
              </w:rPr>
              <w:t xml:space="preserve"> </w:t>
            </w:r>
            <w:r>
              <w:rPr>
                <w:rFonts w:eastAsiaTheme="minorEastAsia" w:cs="Times"/>
              </w:rPr>
              <w:t>Mean</w:t>
            </w:r>
          </w:p>
        </w:tc>
        <w:tc>
          <w:tcPr>
            <w:tcW w:w="0" w:type="auto"/>
          </w:tcPr>
          <w:p w14:paraId="5A44DA3A" w14:textId="77777777" w:rsidR="008C5411" w:rsidRPr="00534296" w:rsidRDefault="008C5411" w:rsidP="00366C8C">
            <w:pPr>
              <w:pStyle w:val="TAMainText"/>
              <w:ind w:firstLine="0"/>
              <w:cnfStyle w:val="100000000000" w:firstRow="1"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BC/UFP Lower</w:t>
            </w:r>
          </w:p>
        </w:tc>
        <w:tc>
          <w:tcPr>
            <w:tcW w:w="0" w:type="auto"/>
          </w:tcPr>
          <w:p w14:paraId="1E74CD52" w14:textId="77777777" w:rsidR="008C5411" w:rsidRPr="00534296" w:rsidRDefault="008C5411" w:rsidP="00366C8C">
            <w:pPr>
              <w:pStyle w:val="TAMainText"/>
              <w:ind w:firstLine="0"/>
              <w:cnfStyle w:val="100000000000" w:firstRow="1"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BC/UFP Upper</w:t>
            </w:r>
          </w:p>
        </w:tc>
        <w:tc>
          <w:tcPr>
            <w:tcW w:w="0" w:type="auto"/>
          </w:tcPr>
          <w:p w14:paraId="01F58C00" w14:textId="77777777" w:rsidR="008C5411" w:rsidRPr="00473DE8" w:rsidRDefault="008C5411" w:rsidP="00366C8C">
            <w:pPr>
              <w:pStyle w:val="TAMainText"/>
              <w:ind w:firstLine="0"/>
              <w:cnfStyle w:val="100000000000" w:firstRow="1"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Bias</w:t>
            </w:r>
            <w:r w:rsidRPr="00473DE8">
              <w:rPr>
                <w:rFonts w:eastAsiaTheme="minorEastAsia" w:cs="Times"/>
              </w:rPr>
              <w:t xml:space="preserve"> </w:t>
            </w:r>
          </w:p>
        </w:tc>
      </w:tr>
      <w:tr w:rsidR="008C5411" w14:paraId="433606F7"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5E9090" w14:textId="77777777" w:rsidR="008C5411" w:rsidRPr="00473DE8" w:rsidRDefault="008C5411" w:rsidP="00366C8C">
            <w:pPr>
              <w:pStyle w:val="TAMainText"/>
              <w:ind w:firstLine="0"/>
              <w:rPr>
                <w:rFonts w:eastAsiaTheme="minorEastAsia" w:cs="Times"/>
              </w:rPr>
            </w:pPr>
            <w:r w:rsidRPr="00473DE8">
              <w:rPr>
                <w:rFonts w:eastAsiaTheme="minorEastAsia" w:cs="Times"/>
              </w:rPr>
              <w:t>Bayland Park</w:t>
            </w:r>
          </w:p>
        </w:tc>
        <w:tc>
          <w:tcPr>
            <w:tcW w:w="0" w:type="auto"/>
          </w:tcPr>
          <w:p w14:paraId="0ADC9CBD"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0.8</w:t>
            </w:r>
          </w:p>
        </w:tc>
        <w:tc>
          <w:tcPr>
            <w:tcW w:w="0" w:type="auto"/>
          </w:tcPr>
          <w:p w14:paraId="4C75A985"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0.8</w:t>
            </w:r>
          </w:p>
        </w:tc>
        <w:tc>
          <w:tcPr>
            <w:tcW w:w="0" w:type="auto"/>
          </w:tcPr>
          <w:p w14:paraId="58F52942"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0.9</w:t>
            </w:r>
          </w:p>
        </w:tc>
        <w:tc>
          <w:tcPr>
            <w:tcW w:w="0" w:type="auto"/>
          </w:tcPr>
          <w:p w14:paraId="503CAFED"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565F3D18"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0AB612D7" w14:textId="77777777" w:rsidR="008C5411" w:rsidRPr="00473DE8" w:rsidRDefault="008C5411" w:rsidP="00366C8C">
            <w:pPr>
              <w:pStyle w:val="TAMainText"/>
              <w:ind w:firstLine="0"/>
              <w:rPr>
                <w:rFonts w:eastAsiaTheme="minorEastAsia" w:cs="Times"/>
              </w:rPr>
            </w:pPr>
            <w:r w:rsidRPr="00473DE8">
              <w:rPr>
                <w:rFonts w:eastAsiaTheme="minorEastAsia" w:cs="Times"/>
              </w:rPr>
              <w:t>Washington Corridor</w:t>
            </w:r>
          </w:p>
        </w:tc>
        <w:tc>
          <w:tcPr>
            <w:tcW w:w="0" w:type="auto"/>
          </w:tcPr>
          <w:p w14:paraId="05FD852C"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1.9</w:t>
            </w:r>
          </w:p>
        </w:tc>
        <w:tc>
          <w:tcPr>
            <w:tcW w:w="0" w:type="auto"/>
          </w:tcPr>
          <w:p w14:paraId="69EA8BE6"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1.8</w:t>
            </w:r>
          </w:p>
        </w:tc>
        <w:tc>
          <w:tcPr>
            <w:tcW w:w="0" w:type="auto"/>
          </w:tcPr>
          <w:p w14:paraId="6605E91E"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2.0</w:t>
            </w:r>
          </w:p>
        </w:tc>
        <w:tc>
          <w:tcPr>
            <w:tcW w:w="0" w:type="auto"/>
          </w:tcPr>
          <w:p w14:paraId="0BCD19B0"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1565453B"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B7987D" w14:textId="77777777" w:rsidR="008C5411" w:rsidRPr="00473DE8" w:rsidRDefault="008C5411" w:rsidP="00366C8C">
            <w:pPr>
              <w:pStyle w:val="TAMainText"/>
              <w:ind w:firstLine="0"/>
              <w:rPr>
                <w:rFonts w:eastAsiaTheme="minorEastAsia" w:cs="Times"/>
              </w:rPr>
            </w:pPr>
            <w:r w:rsidRPr="00473DE8">
              <w:rPr>
                <w:rFonts w:eastAsiaTheme="minorEastAsia" w:cs="Times"/>
              </w:rPr>
              <w:t>Manchester</w:t>
            </w:r>
          </w:p>
        </w:tc>
        <w:tc>
          <w:tcPr>
            <w:tcW w:w="0" w:type="auto"/>
          </w:tcPr>
          <w:p w14:paraId="0461B3ED"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5.6</w:t>
            </w:r>
          </w:p>
        </w:tc>
        <w:tc>
          <w:tcPr>
            <w:tcW w:w="0" w:type="auto"/>
          </w:tcPr>
          <w:p w14:paraId="33404DA3"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5.5</w:t>
            </w:r>
          </w:p>
        </w:tc>
        <w:tc>
          <w:tcPr>
            <w:tcW w:w="0" w:type="auto"/>
            <w:shd w:val="clear" w:color="auto" w:fill="auto"/>
          </w:tcPr>
          <w:p w14:paraId="44EF2514" w14:textId="77777777" w:rsidR="008C5411" w:rsidRPr="00ED0123"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5.8</w:t>
            </w:r>
          </w:p>
        </w:tc>
        <w:tc>
          <w:tcPr>
            <w:tcW w:w="0" w:type="auto"/>
          </w:tcPr>
          <w:p w14:paraId="256E5951"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5AC8B602"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691DA2E0" w14:textId="77777777" w:rsidR="008C5411" w:rsidRPr="00473DE8" w:rsidRDefault="008C5411" w:rsidP="00366C8C">
            <w:pPr>
              <w:pStyle w:val="TAMainText"/>
              <w:ind w:firstLine="0"/>
              <w:rPr>
                <w:rFonts w:eastAsiaTheme="minorEastAsia" w:cs="Times"/>
              </w:rPr>
            </w:pPr>
            <w:r w:rsidRPr="00473DE8">
              <w:rPr>
                <w:rFonts w:eastAsiaTheme="minorEastAsia" w:cs="Times"/>
              </w:rPr>
              <w:t>East Galena Park</w:t>
            </w:r>
          </w:p>
        </w:tc>
        <w:tc>
          <w:tcPr>
            <w:tcW w:w="0" w:type="auto"/>
          </w:tcPr>
          <w:p w14:paraId="30FE5F4A"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0.7</w:t>
            </w:r>
          </w:p>
        </w:tc>
        <w:tc>
          <w:tcPr>
            <w:tcW w:w="0" w:type="auto"/>
          </w:tcPr>
          <w:p w14:paraId="299A73A6"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0.6</w:t>
            </w:r>
          </w:p>
        </w:tc>
        <w:tc>
          <w:tcPr>
            <w:tcW w:w="0" w:type="auto"/>
          </w:tcPr>
          <w:p w14:paraId="25537203"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0.7</w:t>
            </w:r>
          </w:p>
        </w:tc>
        <w:tc>
          <w:tcPr>
            <w:tcW w:w="0" w:type="auto"/>
          </w:tcPr>
          <w:p w14:paraId="0D49943E"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0415E189"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FB605D" w14:textId="77777777" w:rsidR="008C5411" w:rsidRPr="00473DE8" w:rsidRDefault="008C5411" w:rsidP="00366C8C">
            <w:pPr>
              <w:pStyle w:val="TAMainText"/>
              <w:ind w:firstLine="0"/>
              <w:rPr>
                <w:rFonts w:eastAsiaTheme="minorEastAsia" w:cs="Times"/>
              </w:rPr>
            </w:pPr>
            <w:proofErr w:type="spellStart"/>
            <w:r w:rsidRPr="00473DE8">
              <w:rPr>
                <w:rFonts w:eastAsiaTheme="minorEastAsia" w:cs="Times"/>
              </w:rPr>
              <w:t>Milby</w:t>
            </w:r>
            <w:proofErr w:type="spellEnd"/>
            <w:r w:rsidRPr="00473DE8">
              <w:rPr>
                <w:rFonts w:eastAsiaTheme="minorEastAsia" w:cs="Times"/>
              </w:rPr>
              <w:t xml:space="preserve"> Park</w:t>
            </w:r>
          </w:p>
        </w:tc>
        <w:tc>
          <w:tcPr>
            <w:tcW w:w="0" w:type="auto"/>
          </w:tcPr>
          <w:p w14:paraId="26ACB05F"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10.6</w:t>
            </w:r>
          </w:p>
        </w:tc>
        <w:tc>
          <w:tcPr>
            <w:tcW w:w="0" w:type="auto"/>
          </w:tcPr>
          <w:p w14:paraId="49F6E528"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10.3</w:t>
            </w:r>
          </w:p>
        </w:tc>
        <w:tc>
          <w:tcPr>
            <w:tcW w:w="0" w:type="auto"/>
          </w:tcPr>
          <w:p w14:paraId="1FC215A9"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11.0</w:t>
            </w:r>
          </w:p>
        </w:tc>
        <w:tc>
          <w:tcPr>
            <w:tcW w:w="0" w:type="auto"/>
          </w:tcPr>
          <w:p w14:paraId="73C5BDF9"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45EB4AEC"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567A03C8" w14:textId="77777777" w:rsidR="008C5411" w:rsidRPr="00473DE8" w:rsidRDefault="008C5411" w:rsidP="00366C8C">
            <w:pPr>
              <w:pStyle w:val="TAMainText"/>
              <w:ind w:firstLine="0"/>
              <w:rPr>
                <w:rFonts w:eastAsiaTheme="minorEastAsia" w:cs="Times"/>
              </w:rPr>
            </w:pPr>
            <w:r w:rsidRPr="00473DE8">
              <w:rPr>
                <w:rFonts w:eastAsiaTheme="minorEastAsia" w:cs="Times"/>
              </w:rPr>
              <w:t>Sharpstown</w:t>
            </w:r>
          </w:p>
        </w:tc>
        <w:tc>
          <w:tcPr>
            <w:tcW w:w="0" w:type="auto"/>
          </w:tcPr>
          <w:p w14:paraId="21F006A5"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2.8</w:t>
            </w:r>
          </w:p>
        </w:tc>
        <w:tc>
          <w:tcPr>
            <w:tcW w:w="0" w:type="auto"/>
          </w:tcPr>
          <w:p w14:paraId="103BAC81"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2.6</w:t>
            </w:r>
          </w:p>
        </w:tc>
        <w:tc>
          <w:tcPr>
            <w:tcW w:w="0" w:type="auto"/>
          </w:tcPr>
          <w:p w14:paraId="5C558C0E"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2.9</w:t>
            </w:r>
          </w:p>
        </w:tc>
        <w:tc>
          <w:tcPr>
            <w:tcW w:w="0" w:type="auto"/>
          </w:tcPr>
          <w:p w14:paraId="58EAE1F5"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74FAE69C"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A60E2F" w14:textId="77777777" w:rsidR="008C5411" w:rsidRPr="00473DE8" w:rsidRDefault="008C5411" w:rsidP="00366C8C">
            <w:pPr>
              <w:pStyle w:val="TAMainText"/>
              <w:ind w:firstLine="0"/>
              <w:rPr>
                <w:rFonts w:eastAsiaTheme="minorEastAsia" w:cs="Times"/>
              </w:rPr>
            </w:pPr>
            <w:r w:rsidRPr="00473DE8">
              <w:rPr>
                <w:rFonts w:eastAsiaTheme="minorEastAsia" w:cs="Times"/>
              </w:rPr>
              <w:t xml:space="preserve">Sharpstown South </w:t>
            </w:r>
          </w:p>
        </w:tc>
        <w:tc>
          <w:tcPr>
            <w:tcW w:w="0" w:type="auto"/>
          </w:tcPr>
          <w:p w14:paraId="737B01BB"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1.3</w:t>
            </w:r>
          </w:p>
        </w:tc>
        <w:tc>
          <w:tcPr>
            <w:tcW w:w="0" w:type="auto"/>
          </w:tcPr>
          <w:p w14:paraId="50FE490F"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1.2</w:t>
            </w:r>
          </w:p>
        </w:tc>
        <w:tc>
          <w:tcPr>
            <w:tcW w:w="0" w:type="auto"/>
          </w:tcPr>
          <w:p w14:paraId="4645B478"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1.4</w:t>
            </w:r>
          </w:p>
        </w:tc>
        <w:tc>
          <w:tcPr>
            <w:tcW w:w="0" w:type="auto"/>
          </w:tcPr>
          <w:p w14:paraId="7B292845"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558C8F65"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586DDF23" w14:textId="77777777" w:rsidR="008C5411" w:rsidRPr="00473DE8" w:rsidRDefault="008C5411" w:rsidP="00366C8C">
            <w:pPr>
              <w:pStyle w:val="TAMainText"/>
              <w:ind w:firstLine="0"/>
              <w:rPr>
                <w:rFonts w:eastAsiaTheme="minorEastAsia" w:cs="Times"/>
              </w:rPr>
            </w:pPr>
            <w:r w:rsidRPr="00473DE8">
              <w:rPr>
                <w:rFonts w:eastAsiaTheme="minorEastAsia" w:cs="Times"/>
              </w:rPr>
              <w:t>West Galena Park</w:t>
            </w:r>
          </w:p>
        </w:tc>
        <w:tc>
          <w:tcPr>
            <w:tcW w:w="0" w:type="auto"/>
          </w:tcPr>
          <w:p w14:paraId="0A163449"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6.0</w:t>
            </w:r>
          </w:p>
        </w:tc>
        <w:tc>
          <w:tcPr>
            <w:tcW w:w="0" w:type="auto"/>
          </w:tcPr>
          <w:p w14:paraId="10E07D95"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5.8</w:t>
            </w:r>
          </w:p>
        </w:tc>
        <w:tc>
          <w:tcPr>
            <w:tcW w:w="0" w:type="auto"/>
          </w:tcPr>
          <w:p w14:paraId="0F3E854A"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6.1</w:t>
            </w:r>
          </w:p>
        </w:tc>
        <w:tc>
          <w:tcPr>
            <w:tcW w:w="0" w:type="auto"/>
          </w:tcPr>
          <w:p w14:paraId="6C8C1849"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2AC36103"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65FEAB" w14:textId="77777777" w:rsidR="008C5411" w:rsidRPr="00473DE8" w:rsidRDefault="008C5411" w:rsidP="00366C8C">
            <w:pPr>
              <w:pStyle w:val="TAMainText"/>
              <w:ind w:firstLine="0"/>
              <w:rPr>
                <w:rFonts w:eastAsiaTheme="minorEastAsia" w:cs="Times"/>
              </w:rPr>
            </w:pPr>
            <w:r w:rsidRPr="00473DE8">
              <w:rPr>
                <w:rFonts w:eastAsiaTheme="minorEastAsia" w:cs="Times"/>
              </w:rPr>
              <w:t>North Spring Branch</w:t>
            </w:r>
          </w:p>
        </w:tc>
        <w:tc>
          <w:tcPr>
            <w:tcW w:w="0" w:type="auto"/>
          </w:tcPr>
          <w:p w14:paraId="3FE7ABF4"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1.0</w:t>
            </w:r>
          </w:p>
        </w:tc>
        <w:tc>
          <w:tcPr>
            <w:tcW w:w="0" w:type="auto"/>
          </w:tcPr>
          <w:p w14:paraId="35BC9492"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0.9</w:t>
            </w:r>
          </w:p>
        </w:tc>
        <w:tc>
          <w:tcPr>
            <w:tcW w:w="0" w:type="auto"/>
          </w:tcPr>
          <w:p w14:paraId="1E9C7238"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1.0</w:t>
            </w:r>
          </w:p>
        </w:tc>
        <w:tc>
          <w:tcPr>
            <w:tcW w:w="0" w:type="auto"/>
          </w:tcPr>
          <w:p w14:paraId="72D68543"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7F69B417"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246D8BBB" w14:textId="77777777" w:rsidR="008C5411" w:rsidRPr="00473DE8" w:rsidRDefault="008C5411" w:rsidP="00366C8C">
            <w:pPr>
              <w:pStyle w:val="TAMainText"/>
              <w:ind w:firstLine="0"/>
              <w:rPr>
                <w:rFonts w:eastAsiaTheme="minorEastAsia" w:cs="Times"/>
              </w:rPr>
            </w:pPr>
            <w:r w:rsidRPr="00473DE8">
              <w:rPr>
                <w:rFonts w:eastAsiaTheme="minorEastAsia" w:cs="Times"/>
              </w:rPr>
              <w:t>North Rice</w:t>
            </w:r>
          </w:p>
        </w:tc>
        <w:tc>
          <w:tcPr>
            <w:tcW w:w="0" w:type="auto"/>
          </w:tcPr>
          <w:p w14:paraId="19963E08"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0.6</w:t>
            </w:r>
          </w:p>
        </w:tc>
        <w:tc>
          <w:tcPr>
            <w:tcW w:w="0" w:type="auto"/>
          </w:tcPr>
          <w:p w14:paraId="33D67C1E"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0.5</w:t>
            </w:r>
          </w:p>
        </w:tc>
        <w:tc>
          <w:tcPr>
            <w:tcW w:w="0" w:type="auto"/>
            <w:shd w:val="clear" w:color="auto" w:fill="auto"/>
          </w:tcPr>
          <w:p w14:paraId="4664621D" w14:textId="77777777" w:rsidR="008C5411" w:rsidRPr="00ED0123"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0.6</w:t>
            </w:r>
          </w:p>
        </w:tc>
        <w:tc>
          <w:tcPr>
            <w:tcW w:w="0" w:type="auto"/>
          </w:tcPr>
          <w:p w14:paraId="1414DCDD"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02D003BD"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2EE433" w14:textId="77777777" w:rsidR="008C5411" w:rsidRPr="00473DE8" w:rsidRDefault="008C5411" w:rsidP="00366C8C">
            <w:pPr>
              <w:pStyle w:val="TAMainText"/>
              <w:ind w:firstLine="0"/>
              <w:rPr>
                <w:rFonts w:eastAsiaTheme="minorEastAsia" w:cs="Times"/>
              </w:rPr>
            </w:pPr>
            <w:r w:rsidRPr="00473DE8">
              <w:rPr>
                <w:rFonts w:eastAsiaTheme="minorEastAsia" w:cs="Times"/>
              </w:rPr>
              <w:t>Clinton</w:t>
            </w:r>
          </w:p>
        </w:tc>
        <w:tc>
          <w:tcPr>
            <w:tcW w:w="0" w:type="auto"/>
          </w:tcPr>
          <w:p w14:paraId="42F52629"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4.4</w:t>
            </w:r>
          </w:p>
        </w:tc>
        <w:tc>
          <w:tcPr>
            <w:tcW w:w="0" w:type="auto"/>
          </w:tcPr>
          <w:p w14:paraId="51C5BE1F"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4.3</w:t>
            </w:r>
          </w:p>
        </w:tc>
        <w:tc>
          <w:tcPr>
            <w:tcW w:w="0" w:type="auto"/>
          </w:tcPr>
          <w:p w14:paraId="2A1B9330"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4.5</w:t>
            </w:r>
          </w:p>
        </w:tc>
        <w:tc>
          <w:tcPr>
            <w:tcW w:w="0" w:type="auto"/>
          </w:tcPr>
          <w:p w14:paraId="7EEA6FCD"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2E4C786E"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012C0B4F" w14:textId="77777777" w:rsidR="008C5411" w:rsidRPr="00473DE8" w:rsidRDefault="008C5411" w:rsidP="00366C8C">
            <w:pPr>
              <w:pStyle w:val="TAMainText"/>
              <w:ind w:firstLine="0"/>
              <w:rPr>
                <w:rFonts w:eastAsiaTheme="minorEastAsia" w:cs="Times"/>
              </w:rPr>
            </w:pPr>
            <w:r w:rsidRPr="00473DE8">
              <w:rPr>
                <w:rFonts w:eastAsiaTheme="minorEastAsia" w:cs="Times"/>
              </w:rPr>
              <w:t>West Eastex</w:t>
            </w:r>
          </w:p>
        </w:tc>
        <w:tc>
          <w:tcPr>
            <w:tcW w:w="0" w:type="auto"/>
          </w:tcPr>
          <w:p w14:paraId="11BA782C"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2.6</w:t>
            </w:r>
          </w:p>
        </w:tc>
        <w:tc>
          <w:tcPr>
            <w:tcW w:w="0" w:type="auto"/>
          </w:tcPr>
          <w:p w14:paraId="39A0E960"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2.5</w:t>
            </w:r>
          </w:p>
        </w:tc>
        <w:tc>
          <w:tcPr>
            <w:tcW w:w="0" w:type="auto"/>
          </w:tcPr>
          <w:p w14:paraId="6D25D3D5"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2.6</w:t>
            </w:r>
          </w:p>
        </w:tc>
        <w:tc>
          <w:tcPr>
            <w:tcW w:w="0" w:type="auto"/>
          </w:tcPr>
          <w:p w14:paraId="5F3C7B21"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-0.1</w:t>
            </w:r>
          </w:p>
        </w:tc>
      </w:tr>
      <w:tr w:rsidR="008C5411" w14:paraId="32A34202"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B4ECD3" w14:textId="77777777" w:rsidR="008C5411" w:rsidRPr="00473DE8" w:rsidRDefault="008C5411" w:rsidP="00366C8C">
            <w:pPr>
              <w:pStyle w:val="TAMainText"/>
              <w:ind w:firstLine="0"/>
              <w:rPr>
                <w:rFonts w:eastAsiaTheme="minorEastAsia" w:cs="Times"/>
              </w:rPr>
            </w:pPr>
            <w:r w:rsidRPr="00473DE8">
              <w:rPr>
                <w:rFonts w:eastAsiaTheme="minorEastAsia" w:cs="Times"/>
              </w:rPr>
              <w:t>North Heights</w:t>
            </w:r>
          </w:p>
        </w:tc>
        <w:tc>
          <w:tcPr>
            <w:tcW w:w="0" w:type="auto"/>
          </w:tcPr>
          <w:p w14:paraId="25EE44D4"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1.4</w:t>
            </w:r>
          </w:p>
        </w:tc>
        <w:tc>
          <w:tcPr>
            <w:tcW w:w="0" w:type="auto"/>
          </w:tcPr>
          <w:p w14:paraId="40D33B41"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1.4</w:t>
            </w:r>
          </w:p>
        </w:tc>
        <w:tc>
          <w:tcPr>
            <w:tcW w:w="0" w:type="auto"/>
          </w:tcPr>
          <w:p w14:paraId="0294F5F9"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1.5</w:t>
            </w:r>
          </w:p>
        </w:tc>
        <w:tc>
          <w:tcPr>
            <w:tcW w:w="0" w:type="auto"/>
          </w:tcPr>
          <w:p w14:paraId="27ACFE44"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669CDE05"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3C282643" w14:textId="77777777" w:rsidR="008C5411" w:rsidRPr="00473DE8" w:rsidRDefault="008C5411" w:rsidP="00366C8C">
            <w:pPr>
              <w:pStyle w:val="TAMainText"/>
              <w:ind w:firstLine="0"/>
              <w:rPr>
                <w:rFonts w:eastAsiaTheme="minorEastAsia" w:cs="Times"/>
              </w:rPr>
            </w:pPr>
            <w:r w:rsidRPr="00473DE8">
              <w:rPr>
                <w:rFonts w:eastAsiaTheme="minorEastAsia" w:cs="Times"/>
              </w:rPr>
              <w:t>South Rice</w:t>
            </w:r>
          </w:p>
        </w:tc>
        <w:tc>
          <w:tcPr>
            <w:tcW w:w="0" w:type="auto"/>
          </w:tcPr>
          <w:p w14:paraId="6B50A284"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0.6</w:t>
            </w:r>
          </w:p>
        </w:tc>
        <w:tc>
          <w:tcPr>
            <w:tcW w:w="0" w:type="auto"/>
          </w:tcPr>
          <w:p w14:paraId="0F779B6A"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0.6</w:t>
            </w:r>
          </w:p>
        </w:tc>
        <w:tc>
          <w:tcPr>
            <w:tcW w:w="0" w:type="auto"/>
          </w:tcPr>
          <w:p w14:paraId="7A91F5EA"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0.7</w:t>
            </w:r>
          </w:p>
        </w:tc>
        <w:tc>
          <w:tcPr>
            <w:tcW w:w="0" w:type="auto"/>
          </w:tcPr>
          <w:p w14:paraId="4C940BFE"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3E9F4538"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FE6259" w14:textId="77777777" w:rsidR="008C5411" w:rsidRPr="00473DE8" w:rsidRDefault="008C5411" w:rsidP="00366C8C">
            <w:pPr>
              <w:pStyle w:val="TAMainText"/>
              <w:ind w:firstLine="0"/>
              <w:rPr>
                <w:rFonts w:eastAsiaTheme="minorEastAsia" w:cs="Times"/>
              </w:rPr>
            </w:pPr>
            <w:r w:rsidRPr="00473DE8">
              <w:rPr>
                <w:rFonts w:eastAsiaTheme="minorEastAsia" w:cs="Times"/>
              </w:rPr>
              <w:t>Harrisburg</w:t>
            </w:r>
          </w:p>
        </w:tc>
        <w:tc>
          <w:tcPr>
            <w:tcW w:w="0" w:type="auto"/>
          </w:tcPr>
          <w:p w14:paraId="7C0FC5D2"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4.2</w:t>
            </w:r>
          </w:p>
        </w:tc>
        <w:tc>
          <w:tcPr>
            <w:tcW w:w="0" w:type="auto"/>
          </w:tcPr>
          <w:p w14:paraId="04251329"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4.0</w:t>
            </w:r>
          </w:p>
        </w:tc>
        <w:tc>
          <w:tcPr>
            <w:tcW w:w="0" w:type="auto"/>
          </w:tcPr>
          <w:p w14:paraId="1D5CC7C4"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4.3</w:t>
            </w:r>
          </w:p>
        </w:tc>
        <w:tc>
          <w:tcPr>
            <w:tcW w:w="0" w:type="auto"/>
          </w:tcPr>
          <w:p w14:paraId="0B6862B4"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5BCF20BB"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7F2F4729" w14:textId="77777777" w:rsidR="008C5411" w:rsidRPr="00473DE8" w:rsidRDefault="008C5411" w:rsidP="00366C8C">
            <w:pPr>
              <w:pStyle w:val="TAMainText"/>
              <w:ind w:firstLine="0"/>
              <w:rPr>
                <w:rFonts w:eastAsiaTheme="minorEastAsia" w:cs="Times"/>
              </w:rPr>
            </w:pPr>
            <w:r w:rsidRPr="00473DE8">
              <w:rPr>
                <w:rFonts w:eastAsiaTheme="minorEastAsia" w:cs="Times"/>
              </w:rPr>
              <w:t>Sharpstown North</w:t>
            </w:r>
          </w:p>
        </w:tc>
        <w:tc>
          <w:tcPr>
            <w:tcW w:w="0" w:type="auto"/>
          </w:tcPr>
          <w:p w14:paraId="53C9FD95"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1.2</w:t>
            </w:r>
          </w:p>
        </w:tc>
        <w:tc>
          <w:tcPr>
            <w:tcW w:w="0" w:type="auto"/>
          </w:tcPr>
          <w:p w14:paraId="0712298E"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1.1</w:t>
            </w:r>
          </w:p>
        </w:tc>
        <w:tc>
          <w:tcPr>
            <w:tcW w:w="0" w:type="auto"/>
          </w:tcPr>
          <w:p w14:paraId="5ED0D9B1"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1.2</w:t>
            </w:r>
          </w:p>
        </w:tc>
        <w:tc>
          <w:tcPr>
            <w:tcW w:w="0" w:type="auto"/>
          </w:tcPr>
          <w:p w14:paraId="0D3C427B"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0B2CE1C0"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277AAE" w14:textId="77777777" w:rsidR="008C5411" w:rsidRPr="00473DE8" w:rsidRDefault="008C5411" w:rsidP="00366C8C">
            <w:pPr>
              <w:pStyle w:val="TAMainText"/>
              <w:ind w:firstLine="0"/>
              <w:rPr>
                <w:rFonts w:eastAsiaTheme="minorEastAsia" w:cs="Times"/>
              </w:rPr>
            </w:pPr>
            <w:r w:rsidRPr="00473DE8">
              <w:rPr>
                <w:rFonts w:eastAsiaTheme="minorEastAsia" w:cs="Times"/>
              </w:rPr>
              <w:lastRenderedPageBreak/>
              <w:t>Westchase</w:t>
            </w:r>
          </w:p>
        </w:tc>
        <w:tc>
          <w:tcPr>
            <w:tcW w:w="0" w:type="auto"/>
          </w:tcPr>
          <w:p w14:paraId="699A2965"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1.3</w:t>
            </w:r>
          </w:p>
        </w:tc>
        <w:tc>
          <w:tcPr>
            <w:tcW w:w="0" w:type="auto"/>
          </w:tcPr>
          <w:p w14:paraId="5A32ECC5"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1.2</w:t>
            </w:r>
          </w:p>
        </w:tc>
        <w:tc>
          <w:tcPr>
            <w:tcW w:w="0" w:type="auto"/>
          </w:tcPr>
          <w:p w14:paraId="6EB21CAD"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1.4</w:t>
            </w:r>
          </w:p>
        </w:tc>
        <w:tc>
          <w:tcPr>
            <w:tcW w:w="0" w:type="auto"/>
          </w:tcPr>
          <w:p w14:paraId="42031441"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0B98A36C"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53DD37F3" w14:textId="77777777" w:rsidR="008C5411" w:rsidRPr="00473DE8" w:rsidRDefault="008C5411" w:rsidP="00366C8C">
            <w:pPr>
              <w:pStyle w:val="TAMainText"/>
              <w:ind w:firstLine="0"/>
              <w:rPr>
                <w:rFonts w:eastAsiaTheme="minorEastAsia" w:cs="Times"/>
              </w:rPr>
            </w:pPr>
            <w:r w:rsidRPr="00473DE8">
              <w:rPr>
                <w:rFonts w:eastAsiaTheme="minorEastAsia" w:cs="Times"/>
              </w:rPr>
              <w:t>South Spring Branch</w:t>
            </w:r>
          </w:p>
        </w:tc>
        <w:tc>
          <w:tcPr>
            <w:tcW w:w="0" w:type="auto"/>
          </w:tcPr>
          <w:p w14:paraId="68B83DC4"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2.4</w:t>
            </w:r>
          </w:p>
        </w:tc>
        <w:tc>
          <w:tcPr>
            <w:tcW w:w="0" w:type="auto"/>
          </w:tcPr>
          <w:p w14:paraId="7F2675E5"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2.3</w:t>
            </w:r>
          </w:p>
        </w:tc>
        <w:tc>
          <w:tcPr>
            <w:tcW w:w="0" w:type="auto"/>
          </w:tcPr>
          <w:p w14:paraId="0185CF67"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2.5</w:t>
            </w:r>
          </w:p>
        </w:tc>
        <w:tc>
          <w:tcPr>
            <w:tcW w:w="0" w:type="auto"/>
          </w:tcPr>
          <w:p w14:paraId="0572439D"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12B64A18"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C22CD9" w14:textId="77777777" w:rsidR="008C5411" w:rsidRPr="00473DE8" w:rsidRDefault="008C5411" w:rsidP="00366C8C">
            <w:pPr>
              <w:pStyle w:val="TAMainText"/>
              <w:ind w:firstLine="0"/>
              <w:rPr>
                <w:rFonts w:eastAsiaTheme="minorEastAsia" w:cs="Times"/>
              </w:rPr>
            </w:pPr>
            <w:r w:rsidRPr="00473DE8">
              <w:rPr>
                <w:rFonts w:eastAsiaTheme="minorEastAsia" w:cs="Times"/>
              </w:rPr>
              <w:t>South Beltway Central</w:t>
            </w:r>
          </w:p>
        </w:tc>
        <w:tc>
          <w:tcPr>
            <w:tcW w:w="0" w:type="auto"/>
          </w:tcPr>
          <w:p w14:paraId="293F6DC3"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2.2</w:t>
            </w:r>
          </w:p>
        </w:tc>
        <w:tc>
          <w:tcPr>
            <w:tcW w:w="0" w:type="auto"/>
          </w:tcPr>
          <w:p w14:paraId="0162914F"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2.1</w:t>
            </w:r>
          </w:p>
        </w:tc>
        <w:tc>
          <w:tcPr>
            <w:tcW w:w="0" w:type="auto"/>
          </w:tcPr>
          <w:p w14:paraId="3D6D3168"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2.2</w:t>
            </w:r>
          </w:p>
        </w:tc>
        <w:tc>
          <w:tcPr>
            <w:tcW w:w="0" w:type="auto"/>
          </w:tcPr>
          <w:p w14:paraId="210D34FB"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bl>
    <w:p w14:paraId="76452414" w14:textId="77777777" w:rsidR="008C5411" w:rsidRDefault="008C5411" w:rsidP="008C5411">
      <w:pPr>
        <w:pStyle w:val="TAMainText"/>
        <w:spacing w:after="240"/>
        <w:ind w:firstLine="0"/>
        <w:jc w:val="left"/>
      </w:pPr>
    </w:p>
    <w:p w14:paraId="7B23C171" w14:textId="12AFAFFE" w:rsidR="008C5411" w:rsidRDefault="008C5411" w:rsidP="00E46174">
      <w:pPr>
        <w:pStyle w:val="VDTableTitle"/>
        <w:rPr>
          <w:rFonts w:eastAsiaTheme="minorEastAsia"/>
          <w:b/>
          <w:bCs/>
        </w:rPr>
      </w:pPr>
    </w:p>
    <w:p w14:paraId="78FF6283" w14:textId="7E55C202" w:rsidR="008C5411" w:rsidRDefault="008C5411" w:rsidP="008C5411">
      <w:pPr>
        <w:rPr>
          <w:rFonts w:eastAsiaTheme="minorEastAsia"/>
        </w:rPr>
      </w:pPr>
    </w:p>
    <w:p w14:paraId="3B00C522" w14:textId="7ECEE1FA" w:rsidR="008C5411" w:rsidRDefault="008C5411" w:rsidP="008C5411">
      <w:pPr>
        <w:rPr>
          <w:rFonts w:eastAsiaTheme="minorEastAsia"/>
        </w:rPr>
      </w:pPr>
    </w:p>
    <w:p w14:paraId="61C021F7" w14:textId="5B16D6DC" w:rsidR="008C5411" w:rsidRDefault="008C5411" w:rsidP="008C5411">
      <w:pPr>
        <w:rPr>
          <w:rFonts w:eastAsiaTheme="minorEastAsia"/>
        </w:rPr>
      </w:pPr>
    </w:p>
    <w:p w14:paraId="163DA8CA" w14:textId="1CF00074" w:rsidR="008C5411" w:rsidRDefault="008C5411" w:rsidP="008C5411">
      <w:pPr>
        <w:rPr>
          <w:rFonts w:eastAsiaTheme="minorEastAsia"/>
        </w:rPr>
      </w:pPr>
    </w:p>
    <w:p w14:paraId="3E4E16E4" w14:textId="387D254C" w:rsidR="008C5411" w:rsidRDefault="008C5411" w:rsidP="008C5411">
      <w:pPr>
        <w:rPr>
          <w:rFonts w:eastAsiaTheme="minorEastAsia"/>
        </w:rPr>
      </w:pPr>
    </w:p>
    <w:p w14:paraId="340CABFA" w14:textId="36226BD3" w:rsidR="008C5411" w:rsidRDefault="008C5411" w:rsidP="008C5411">
      <w:pPr>
        <w:rPr>
          <w:rFonts w:eastAsiaTheme="minorEastAsia"/>
        </w:rPr>
      </w:pPr>
    </w:p>
    <w:p w14:paraId="618F576A" w14:textId="55952773" w:rsidR="008C5411" w:rsidRDefault="008C5411" w:rsidP="008C5411">
      <w:pPr>
        <w:rPr>
          <w:rFonts w:eastAsiaTheme="minorEastAsia"/>
        </w:rPr>
      </w:pPr>
    </w:p>
    <w:p w14:paraId="56175658" w14:textId="628938E7" w:rsidR="008C5411" w:rsidRDefault="008C5411" w:rsidP="008C5411">
      <w:pPr>
        <w:rPr>
          <w:rFonts w:eastAsiaTheme="minorEastAsia"/>
        </w:rPr>
      </w:pPr>
    </w:p>
    <w:p w14:paraId="4558E6FC" w14:textId="27F68F17" w:rsidR="008C5411" w:rsidRDefault="008C5411" w:rsidP="008C5411">
      <w:pPr>
        <w:rPr>
          <w:rFonts w:eastAsiaTheme="minorEastAsia"/>
        </w:rPr>
      </w:pPr>
    </w:p>
    <w:p w14:paraId="38DC2858" w14:textId="1FF186BD" w:rsidR="008C5411" w:rsidRDefault="008C5411" w:rsidP="008C5411">
      <w:pPr>
        <w:rPr>
          <w:rFonts w:eastAsiaTheme="minorEastAsia"/>
        </w:rPr>
      </w:pPr>
    </w:p>
    <w:p w14:paraId="0FCAD628" w14:textId="6CC5870D" w:rsidR="008C5411" w:rsidRDefault="008C5411" w:rsidP="008C5411">
      <w:pPr>
        <w:rPr>
          <w:rFonts w:eastAsiaTheme="minorEastAsia"/>
        </w:rPr>
      </w:pPr>
    </w:p>
    <w:p w14:paraId="70DAEDAA" w14:textId="094AD5E5" w:rsidR="008C5411" w:rsidRDefault="008C5411" w:rsidP="008C5411">
      <w:pPr>
        <w:rPr>
          <w:rFonts w:eastAsiaTheme="minorEastAsia"/>
        </w:rPr>
      </w:pPr>
    </w:p>
    <w:p w14:paraId="16FC5A48" w14:textId="0A0C7C6C" w:rsidR="008C5411" w:rsidRDefault="008C5411" w:rsidP="008C5411">
      <w:pPr>
        <w:rPr>
          <w:rFonts w:eastAsiaTheme="minorEastAsia"/>
        </w:rPr>
      </w:pPr>
    </w:p>
    <w:p w14:paraId="1C0E0112" w14:textId="4BDCCBA8" w:rsidR="008C5411" w:rsidRDefault="008C5411" w:rsidP="008C5411">
      <w:pPr>
        <w:rPr>
          <w:rFonts w:eastAsiaTheme="minorEastAsia"/>
        </w:rPr>
      </w:pPr>
    </w:p>
    <w:p w14:paraId="707DB755" w14:textId="5286FC8B" w:rsidR="008C5411" w:rsidRDefault="008C5411" w:rsidP="008C5411">
      <w:pPr>
        <w:rPr>
          <w:rFonts w:eastAsiaTheme="minorEastAsia"/>
        </w:rPr>
      </w:pPr>
    </w:p>
    <w:p w14:paraId="1F9333E5" w14:textId="4C073E00" w:rsidR="008C5411" w:rsidRDefault="008C5411" w:rsidP="008C5411">
      <w:pPr>
        <w:rPr>
          <w:rFonts w:eastAsiaTheme="minorEastAsia"/>
        </w:rPr>
      </w:pPr>
    </w:p>
    <w:p w14:paraId="4CE27186" w14:textId="42C3ADF5" w:rsidR="008C5411" w:rsidRDefault="008C5411" w:rsidP="008C5411">
      <w:pPr>
        <w:rPr>
          <w:rFonts w:eastAsiaTheme="minorEastAsia"/>
        </w:rPr>
      </w:pPr>
    </w:p>
    <w:p w14:paraId="67F5699E" w14:textId="3FAF9525" w:rsidR="008C5411" w:rsidRDefault="008C5411" w:rsidP="008C5411">
      <w:pPr>
        <w:rPr>
          <w:rFonts w:eastAsiaTheme="minorEastAsia"/>
        </w:rPr>
      </w:pPr>
    </w:p>
    <w:p w14:paraId="4DF98502" w14:textId="7544072D" w:rsidR="008C5411" w:rsidRDefault="008C5411" w:rsidP="008C5411">
      <w:pPr>
        <w:rPr>
          <w:rFonts w:eastAsiaTheme="minorEastAsia"/>
        </w:rPr>
      </w:pPr>
    </w:p>
    <w:p w14:paraId="4DD4353E" w14:textId="3B03D241" w:rsidR="008C5411" w:rsidRDefault="008C5411" w:rsidP="008C5411">
      <w:pPr>
        <w:rPr>
          <w:rFonts w:eastAsiaTheme="minorEastAsia"/>
        </w:rPr>
      </w:pPr>
    </w:p>
    <w:p w14:paraId="056D00B3" w14:textId="5BEBDF7D" w:rsidR="008C5411" w:rsidRPr="00A92FBA" w:rsidRDefault="008C5411" w:rsidP="008C5411">
      <w:pPr>
        <w:pStyle w:val="VDTableTitle"/>
        <w:rPr>
          <w:b/>
          <w:bCs/>
        </w:rPr>
      </w:pPr>
      <w:r>
        <w:rPr>
          <w:b/>
          <w:bCs/>
        </w:rPr>
        <w:lastRenderedPageBreak/>
        <w:t xml:space="preserve">Table S5. </w:t>
      </w:r>
      <w:r w:rsidRPr="00534296">
        <w:t xml:space="preserve">Error estimates for </w:t>
      </w:r>
      <w:r>
        <w:t>Transition</w:t>
      </w:r>
      <w:r w:rsidRPr="00534296">
        <w:t xml:space="preserve"> anomaly detection type probabilities</w:t>
      </w:r>
      <w:r>
        <w:t xml:space="preserve"> (in %)</w:t>
      </w:r>
      <w:r w:rsidRPr="00534296">
        <w:t xml:space="preserve"> by census tract</w:t>
      </w:r>
      <w:r>
        <w:t xml:space="preserve"> determined from a sampling distribution composed of 1000 bootstrap replicates</w:t>
      </w:r>
      <w:r w:rsidRPr="00534296">
        <w:t>.</w:t>
      </w:r>
      <w:r>
        <w:t xml:space="preserve"> “Mean” is the mean of the sampling distribution, “Lower” is the 5</w:t>
      </w:r>
      <w:r w:rsidRPr="00ED0123">
        <w:rPr>
          <w:vertAlign w:val="superscript"/>
        </w:rPr>
        <w:t>th</w:t>
      </w:r>
      <w:r>
        <w:t xml:space="preserve"> percentile of the sampling distribution, “Upper” is the 95</w:t>
      </w:r>
      <w:r w:rsidRPr="00ED0123">
        <w:rPr>
          <w:vertAlign w:val="superscript"/>
        </w:rPr>
        <w:t>th</w:t>
      </w:r>
      <w:r>
        <w:t xml:space="preserve"> percentile of the sampling distribution, “Bias” is the originally calculated value – “Mean”.</w:t>
      </w:r>
    </w:p>
    <w:tbl>
      <w:tblPr>
        <w:tblStyle w:val="PlainTable2"/>
        <w:tblW w:w="0" w:type="auto"/>
        <w:tblLook w:val="04A0" w:firstRow="1" w:lastRow="0" w:firstColumn="1" w:lastColumn="0" w:noHBand="0" w:noVBand="1"/>
      </w:tblPr>
      <w:tblGrid>
        <w:gridCol w:w="2550"/>
        <w:gridCol w:w="1943"/>
        <w:gridCol w:w="2023"/>
        <w:gridCol w:w="2010"/>
        <w:gridCol w:w="657"/>
      </w:tblGrid>
      <w:tr w:rsidR="008C5411" w14:paraId="07AB1C56" w14:textId="77777777" w:rsidTr="00366C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C0842E" w14:textId="77777777" w:rsidR="008C5411" w:rsidRPr="00473DE8" w:rsidRDefault="008C5411" w:rsidP="00366C8C">
            <w:pPr>
              <w:pStyle w:val="TAMainText"/>
              <w:ind w:firstLine="0"/>
              <w:rPr>
                <w:rFonts w:eastAsiaTheme="minorEastAsia" w:cs="Times"/>
              </w:rPr>
            </w:pPr>
            <w:r w:rsidRPr="00473DE8">
              <w:rPr>
                <w:rFonts w:eastAsiaTheme="minorEastAsia" w:cs="Times"/>
              </w:rPr>
              <w:t>Census Tract</w:t>
            </w:r>
          </w:p>
        </w:tc>
        <w:tc>
          <w:tcPr>
            <w:tcW w:w="0" w:type="auto"/>
          </w:tcPr>
          <w:p w14:paraId="119BB88C" w14:textId="77777777" w:rsidR="008C5411" w:rsidRPr="00473DE8" w:rsidRDefault="008C5411" w:rsidP="00366C8C">
            <w:pPr>
              <w:pStyle w:val="TAMainText"/>
              <w:ind w:firstLine="0"/>
              <w:cnfStyle w:val="100000000000" w:firstRow="1"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Transition</w:t>
            </w:r>
            <w:r w:rsidRPr="00473DE8">
              <w:rPr>
                <w:rFonts w:eastAsiaTheme="minorEastAsia" w:cs="Times"/>
              </w:rPr>
              <w:t xml:space="preserve"> </w:t>
            </w:r>
            <w:r>
              <w:rPr>
                <w:rFonts w:eastAsiaTheme="minorEastAsia" w:cs="Times"/>
              </w:rPr>
              <w:t>Mean</w:t>
            </w:r>
          </w:p>
        </w:tc>
        <w:tc>
          <w:tcPr>
            <w:tcW w:w="0" w:type="auto"/>
          </w:tcPr>
          <w:p w14:paraId="1E03928D" w14:textId="77777777" w:rsidR="008C5411" w:rsidRPr="00534296" w:rsidRDefault="008C5411" w:rsidP="00366C8C">
            <w:pPr>
              <w:pStyle w:val="TAMainText"/>
              <w:ind w:firstLine="0"/>
              <w:cnfStyle w:val="100000000000" w:firstRow="1"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Transition Lower</w:t>
            </w:r>
          </w:p>
        </w:tc>
        <w:tc>
          <w:tcPr>
            <w:tcW w:w="0" w:type="auto"/>
          </w:tcPr>
          <w:p w14:paraId="0A19EDD6" w14:textId="77777777" w:rsidR="008C5411" w:rsidRPr="00534296" w:rsidRDefault="008C5411" w:rsidP="00366C8C">
            <w:pPr>
              <w:pStyle w:val="TAMainText"/>
              <w:ind w:firstLine="0"/>
              <w:cnfStyle w:val="100000000000" w:firstRow="1"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Transition Upper</w:t>
            </w:r>
          </w:p>
        </w:tc>
        <w:tc>
          <w:tcPr>
            <w:tcW w:w="0" w:type="auto"/>
          </w:tcPr>
          <w:p w14:paraId="1FC5F094" w14:textId="77777777" w:rsidR="008C5411" w:rsidRPr="00473DE8" w:rsidRDefault="008C5411" w:rsidP="00366C8C">
            <w:pPr>
              <w:pStyle w:val="TAMainText"/>
              <w:ind w:firstLine="0"/>
              <w:cnfStyle w:val="100000000000" w:firstRow="1"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Bias</w:t>
            </w:r>
            <w:r w:rsidRPr="00473DE8">
              <w:rPr>
                <w:rFonts w:eastAsiaTheme="minorEastAsia" w:cs="Times"/>
              </w:rPr>
              <w:t xml:space="preserve"> </w:t>
            </w:r>
          </w:p>
        </w:tc>
      </w:tr>
      <w:tr w:rsidR="008C5411" w14:paraId="6EBF2E28"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6AB60E" w14:textId="77777777" w:rsidR="008C5411" w:rsidRPr="00473DE8" w:rsidRDefault="008C5411" w:rsidP="00366C8C">
            <w:pPr>
              <w:pStyle w:val="TAMainText"/>
              <w:ind w:firstLine="0"/>
              <w:rPr>
                <w:rFonts w:eastAsiaTheme="minorEastAsia" w:cs="Times"/>
              </w:rPr>
            </w:pPr>
            <w:r w:rsidRPr="00473DE8">
              <w:rPr>
                <w:rFonts w:eastAsiaTheme="minorEastAsia" w:cs="Times"/>
              </w:rPr>
              <w:t>Bayland Park</w:t>
            </w:r>
          </w:p>
        </w:tc>
        <w:tc>
          <w:tcPr>
            <w:tcW w:w="0" w:type="auto"/>
          </w:tcPr>
          <w:p w14:paraId="7AD7145E"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8.6</w:t>
            </w:r>
          </w:p>
        </w:tc>
        <w:tc>
          <w:tcPr>
            <w:tcW w:w="0" w:type="auto"/>
          </w:tcPr>
          <w:p w14:paraId="28355FD3"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8.4</w:t>
            </w:r>
          </w:p>
        </w:tc>
        <w:tc>
          <w:tcPr>
            <w:tcW w:w="0" w:type="auto"/>
          </w:tcPr>
          <w:p w14:paraId="22A9D6EE"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8.7</w:t>
            </w:r>
          </w:p>
        </w:tc>
        <w:tc>
          <w:tcPr>
            <w:tcW w:w="0" w:type="auto"/>
          </w:tcPr>
          <w:p w14:paraId="68A7218E"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66DC3153"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375AB21D" w14:textId="77777777" w:rsidR="008C5411" w:rsidRPr="00473DE8" w:rsidRDefault="008C5411" w:rsidP="00366C8C">
            <w:pPr>
              <w:pStyle w:val="TAMainText"/>
              <w:ind w:firstLine="0"/>
              <w:rPr>
                <w:rFonts w:eastAsiaTheme="minorEastAsia" w:cs="Times"/>
              </w:rPr>
            </w:pPr>
            <w:r w:rsidRPr="00473DE8">
              <w:rPr>
                <w:rFonts w:eastAsiaTheme="minorEastAsia" w:cs="Times"/>
              </w:rPr>
              <w:t>Washington Corridor</w:t>
            </w:r>
          </w:p>
        </w:tc>
        <w:tc>
          <w:tcPr>
            <w:tcW w:w="0" w:type="auto"/>
          </w:tcPr>
          <w:p w14:paraId="2D6FC67F"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13.3</w:t>
            </w:r>
          </w:p>
        </w:tc>
        <w:tc>
          <w:tcPr>
            <w:tcW w:w="0" w:type="auto"/>
          </w:tcPr>
          <w:p w14:paraId="341EC650"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13.2</w:t>
            </w:r>
          </w:p>
        </w:tc>
        <w:tc>
          <w:tcPr>
            <w:tcW w:w="0" w:type="auto"/>
          </w:tcPr>
          <w:p w14:paraId="1BAAAC2D"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13.4</w:t>
            </w:r>
          </w:p>
        </w:tc>
        <w:tc>
          <w:tcPr>
            <w:tcW w:w="0" w:type="auto"/>
          </w:tcPr>
          <w:p w14:paraId="7D9C0E44"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38888B53"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5D2947" w14:textId="77777777" w:rsidR="008C5411" w:rsidRPr="00473DE8" w:rsidRDefault="008C5411" w:rsidP="00366C8C">
            <w:pPr>
              <w:pStyle w:val="TAMainText"/>
              <w:ind w:firstLine="0"/>
              <w:rPr>
                <w:rFonts w:eastAsiaTheme="minorEastAsia" w:cs="Times"/>
              </w:rPr>
            </w:pPr>
            <w:r w:rsidRPr="00473DE8">
              <w:rPr>
                <w:rFonts w:eastAsiaTheme="minorEastAsia" w:cs="Times"/>
              </w:rPr>
              <w:t>Manchester</w:t>
            </w:r>
          </w:p>
        </w:tc>
        <w:tc>
          <w:tcPr>
            <w:tcW w:w="0" w:type="auto"/>
          </w:tcPr>
          <w:p w14:paraId="19054064"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19.6</w:t>
            </w:r>
          </w:p>
        </w:tc>
        <w:tc>
          <w:tcPr>
            <w:tcW w:w="0" w:type="auto"/>
          </w:tcPr>
          <w:p w14:paraId="79840D9F"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19.4</w:t>
            </w:r>
          </w:p>
        </w:tc>
        <w:tc>
          <w:tcPr>
            <w:tcW w:w="0" w:type="auto"/>
            <w:shd w:val="clear" w:color="auto" w:fill="auto"/>
          </w:tcPr>
          <w:p w14:paraId="5A0B9009" w14:textId="77777777" w:rsidR="008C5411" w:rsidRPr="00ED0123"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19.8</w:t>
            </w:r>
          </w:p>
        </w:tc>
        <w:tc>
          <w:tcPr>
            <w:tcW w:w="0" w:type="auto"/>
          </w:tcPr>
          <w:p w14:paraId="08A18C1B"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1FFEA17A"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6955CCBC" w14:textId="77777777" w:rsidR="008C5411" w:rsidRPr="00473DE8" w:rsidRDefault="008C5411" w:rsidP="00366C8C">
            <w:pPr>
              <w:pStyle w:val="TAMainText"/>
              <w:ind w:firstLine="0"/>
              <w:rPr>
                <w:rFonts w:eastAsiaTheme="minorEastAsia" w:cs="Times"/>
              </w:rPr>
            </w:pPr>
            <w:r w:rsidRPr="00473DE8">
              <w:rPr>
                <w:rFonts w:eastAsiaTheme="minorEastAsia" w:cs="Times"/>
              </w:rPr>
              <w:t>East Galena Park</w:t>
            </w:r>
          </w:p>
        </w:tc>
        <w:tc>
          <w:tcPr>
            <w:tcW w:w="0" w:type="auto"/>
          </w:tcPr>
          <w:p w14:paraId="1B9C437B"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8.6</w:t>
            </w:r>
          </w:p>
        </w:tc>
        <w:tc>
          <w:tcPr>
            <w:tcW w:w="0" w:type="auto"/>
          </w:tcPr>
          <w:p w14:paraId="54D590D6"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8.5</w:t>
            </w:r>
          </w:p>
        </w:tc>
        <w:tc>
          <w:tcPr>
            <w:tcW w:w="0" w:type="auto"/>
          </w:tcPr>
          <w:p w14:paraId="202242B4"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8.8</w:t>
            </w:r>
          </w:p>
        </w:tc>
        <w:tc>
          <w:tcPr>
            <w:tcW w:w="0" w:type="auto"/>
          </w:tcPr>
          <w:p w14:paraId="5D65A883"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521E3C00"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8590C7" w14:textId="77777777" w:rsidR="008C5411" w:rsidRPr="00473DE8" w:rsidRDefault="008C5411" w:rsidP="00366C8C">
            <w:pPr>
              <w:pStyle w:val="TAMainText"/>
              <w:ind w:firstLine="0"/>
              <w:rPr>
                <w:rFonts w:eastAsiaTheme="minorEastAsia" w:cs="Times"/>
              </w:rPr>
            </w:pPr>
            <w:proofErr w:type="spellStart"/>
            <w:r w:rsidRPr="00473DE8">
              <w:rPr>
                <w:rFonts w:eastAsiaTheme="minorEastAsia" w:cs="Times"/>
              </w:rPr>
              <w:t>Milby</w:t>
            </w:r>
            <w:proofErr w:type="spellEnd"/>
            <w:r w:rsidRPr="00473DE8">
              <w:rPr>
                <w:rFonts w:eastAsiaTheme="minorEastAsia" w:cs="Times"/>
              </w:rPr>
              <w:t xml:space="preserve"> Park</w:t>
            </w:r>
          </w:p>
        </w:tc>
        <w:tc>
          <w:tcPr>
            <w:tcW w:w="0" w:type="auto"/>
          </w:tcPr>
          <w:p w14:paraId="4D0FD265"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16.7</w:t>
            </w:r>
          </w:p>
        </w:tc>
        <w:tc>
          <w:tcPr>
            <w:tcW w:w="0" w:type="auto"/>
          </w:tcPr>
          <w:p w14:paraId="73075E0E"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16.4</w:t>
            </w:r>
          </w:p>
        </w:tc>
        <w:tc>
          <w:tcPr>
            <w:tcW w:w="0" w:type="auto"/>
          </w:tcPr>
          <w:p w14:paraId="7CB03877"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17.1</w:t>
            </w:r>
          </w:p>
        </w:tc>
        <w:tc>
          <w:tcPr>
            <w:tcW w:w="0" w:type="auto"/>
          </w:tcPr>
          <w:p w14:paraId="0F733754"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0.1</w:t>
            </w:r>
          </w:p>
        </w:tc>
      </w:tr>
      <w:tr w:rsidR="008C5411" w14:paraId="5A5E62B8"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6CF0A576" w14:textId="77777777" w:rsidR="008C5411" w:rsidRPr="00473DE8" w:rsidRDefault="008C5411" w:rsidP="00366C8C">
            <w:pPr>
              <w:pStyle w:val="TAMainText"/>
              <w:ind w:firstLine="0"/>
              <w:rPr>
                <w:rFonts w:eastAsiaTheme="minorEastAsia" w:cs="Times"/>
              </w:rPr>
            </w:pPr>
            <w:r w:rsidRPr="00473DE8">
              <w:rPr>
                <w:rFonts w:eastAsiaTheme="minorEastAsia" w:cs="Times"/>
              </w:rPr>
              <w:t>Sharpstown</w:t>
            </w:r>
          </w:p>
        </w:tc>
        <w:tc>
          <w:tcPr>
            <w:tcW w:w="0" w:type="auto"/>
          </w:tcPr>
          <w:p w14:paraId="67089B6C"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17.8</w:t>
            </w:r>
          </w:p>
        </w:tc>
        <w:tc>
          <w:tcPr>
            <w:tcW w:w="0" w:type="auto"/>
          </w:tcPr>
          <w:p w14:paraId="503F6C4E"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17.6</w:t>
            </w:r>
          </w:p>
        </w:tc>
        <w:tc>
          <w:tcPr>
            <w:tcW w:w="0" w:type="auto"/>
          </w:tcPr>
          <w:p w14:paraId="2C2ABFA8"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18.1</w:t>
            </w:r>
          </w:p>
        </w:tc>
        <w:tc>
          <w:tcPr>
            <w:tcW w:w="0" w:type="auto"/>
          </w:tcPr>
          <w:p w14:paraId="7F076944"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749F6C88"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1FE00FC" w14:textId="77777777" w:rsidR="008C5411" w:rsidRPr="00473DE8" w:rsidRDefault="008C5411" w:rsidP="00366C8C">
            <w:pPr>
              <w:pStyle w:val="TAMainText"/>
              <w:ind w:firstLine="0"/>
              <w:rPr>
                <w:rFonts w:eastAsiaTheme="minorEastAsia" w:cs="Times"/>
              </w:rPr>
            </w:pPr>
            <w:r w:rsidRPr="00473DE8">
              <w:rPr>
                <w:rFonts w:eastAsiaTheme="minorEastAsia" w:cs="Times"/>
              </w:rPr>
              <w:t xml:space="preserve">Sharpstown South </w:t>
            </w:r>
          </w:p>
        </w:tc>
        <w:tc>
          <w:tcPr>
            <w:tcW w:w="0" w:type="auto"/>
          </w:tcPr>
          <w:p w14:paraId="3878C313"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9.5</w:t>
            </w:r>
          </w:p>
        </w:tc>
        <w:tc>
          <w:tcPr>
            <w:tcW w:w="0" w:type="auto"/>
          </w:tcPr>
          <w:p w14:paraId="0BE08FBD"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9.3</w:t>
            </w:r>
          </w:p>
        </w:tc>
        <w:tc>
          <w:tcPr>
            <w:tcW w:w="0" w:type="auto"/>
          </w:tcPr>
          <w:p w14:paraId="40F70559"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9.7</w:t>
            </w:r>
          </w:p>
        </w:tc>
        <w:tc>
          <w:tcPr>
            <w:tcW w:w="0" w:type="auto"/>
          </w:tcPr>
          <w:p w14:paraId="5F95104E"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0F8523DB"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23138256" w14:textId="77777777" w:rsidR="008C5411" w:rsidRPr="00473DE8" w:rsidRDefault="008C5411" w:rsidP="00366C8C">
            <w:pPr>
              <w:pStyle w:val="TAMainText"/>
              <w:ind w:firstLine="0"/>
              <w:rPr>
                <w:rFonts w:eastAsiaTheme="minorEastAsia" w:cs="Times"/>
              </w:rPr>
            </w:pPr>
            <w:r w:rsidRPr="00473DE8">
              <w:rPr>
                <w:rFonts w:eastAsiaTheme="minorEastAsia" w:cs="Times"/>
              </w:rPr>
              <w:t>West Galena Park</w:t>
            </w:r>
          </w:p>
        </w:tc>
        <w:tc>
          <w:tcPr>
            <w:tcW w:w="0" w:type="auto"/>
          </w:tcPr>
          <w:p w14:paraId="3E7BEA7E"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16.5</w:t>
            </w:r>
          </w:p>
        </w:tc>
        <w:tc>
          <w:tcPr>
            <w:tcW w:w="0" w:type="auto"/>
          </w:tcPr>
          <w:p w14:paraId="32DFC807"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16.3</w:t>
            </w:r>
          </w:p>
        </w:tc>
        <w:tc>
          <w:tcPr>
            <w:tcW w:w="0" w:type="auto"/>
          </w:tcPr>
          <w:p w14:paraId="4E098FBB"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16.7</w:t>
            </w:r>
          </w:p>
        </w:tc>
        <w:tc>
          <w:tcPr>
            <w:tcW w:w="0" w:type="auto"/>
          </w:tcPr>
          <w:p w14:paraId="5FDBD4F2"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653B24DA"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BD372B" w14:textId="77777777" w:rsidR="008C5411" w:rsidRPr="00473DE8" w:rsidRDefault="008C5411" w:rsidP="00366C8C">
            <w:pPr>
              <w:pStyle w:val="TAMainText"/>
              <w:ind w:firstLine="0"/>
              <w:rPr>
                <w:rFonts w:eastAsiaTheme="minorEastAsia" w:cs="Times"/>
              </w:rPr>
            </w:pPr>
            <w:r w:rsidRPr="00473DE8">
              <w:rPr>
                <w:rFonts w:eastAsiaTheme="minorEastAsia" w:cs="Times"/>
              </w:rPr>
              <w:t>North Spring Branch</w:t>
            </w:r>
          </w:p>
        </w:tc>
        <w:tc>
          <w:tcPr>
            <w:tcW w:w="0" w:type="auto"/>
          </w:tcPr>
          <w:p w14:paraId="52FA1F59"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12.0</w:t>
            </w:r>
          </w:p>
        </w:tc>
        <w:tc>
          <w:tcPr>
            <w:tcW w:w="0" w:type="auto"/>
          </w:tcPr>
          <w:p w14:paraId="6091720C"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11.7</w:t>
            </w:r>
          </w:p>
        </w:tc>
        <w:tc>
          <w:tcPr>
            <w:tcW w:w="0" w:type="auto"/>
          </w:tcPr>
          <w:p w14:paraId="46D12999"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12.2</w:t>
            </w:r>
          </w:p>
        </w:tc>
        <w:tc>
          <w:tcPr>
            <w:tcW w:w="0" w:type="auto"/>
          </w:tcPr>
          <w:p w14:paraId="6135BA5B"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6EF04A09"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29019956" w14:textId="77777777" w:rsidR="008C5411" w:rsidRPr="00473DE8" w:rsidRDefault="008C5411" w:rsidP="00366C8C">
            <w:pPr>
              <w:pStyle w:val="TAMainText"/>
              <w:ind w:firstLine="0"/>
              <w:rPr>
                <w:rFonts w:eastAsiaTheme="minorEastAsia" w:cs="Times"/>
              </w:rPr>
            </w:pPr>
            <w:r w:rsidRPr="00473DE8">
              <w:rPr>
                <w:rFonts w:eastAsiaTheme="minorEastAsia" w:cs="Times"/>
              </w:rPr>
              <w:t>North Rice</w:t>
            </w:r>
          </w:p>
        </w:tc>
        <w:tc>
          <w:tcPr>
            <w:tcW w:w="0" w:type="auto"/>
          </w:tcPr>
          <w:p w14:paraId="3D643F6D"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14.4</w:t>
            </w:r>
          </w:p>
        </w:tc>
        <w:tc>
          <w:tcPr>
            <w:tcW w:w="0" w:type="auto"/>
          </w:tcPr>
          <w:p w14:paraId="49E20181"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14.3</w:t>
            </w:r>
          </w:p>
        </w:tc>
        <w:tc>
          <w:tcPr>
            <w:tcW w:w="0" w:type="auto"/>
            <w:shd w:val="clear" w:color="auto" w:fill="auto"/>
          </w:tcPr>
          <w:p w14:paraId="7E608195" w14:textId="77777777" w:rsidR="008C5411" w:rsidRPr="00ED0123"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14.5</w:t>
            </w:r>
          </w:p>
        </w:tc>
        <w:tc>
          <w:tcPr>
            <w:tcW w:w="0" w:type="auto"/>
          </w:tcPr>
          <w:p w14:paraId="57583B85"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6B8FC0D0"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552A9E" w14:textId="77777777" w:rsidR="008C5411" w:rsidRPr="00473DE8" w:rsidRDefault="008C5411" w:rsidP="00366C8C">
            <w:pPr>
              <w:pStyle w:val="TAMainText"/>
              <w:ind w:firstLine="0"/>
              <w:rPr>
                <w:rFonts w:eastAsiaTheme="minorEastAsia" w:cs="Times"/>
              </w:rPr>
            </w:pPr>
            <w:r w:rsidRPr="00473DE8">
              <w:rPr>
                <w:rFonts w:eastAsiaTheme="minorEastAsia" w:cs="Times"/>
              </w:rPr>
              <w:t>Clinton</w:t>
            </w:r>
          </w:p>
        </w:tc>
        <w:tc>
          <w:tcPr>
            <w:tcW w:w="0" w:type="auto"/>
          </w:tcPr>
          <w:p w14:paraId="45509FE1"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20.1</w:t>
            </w:r>
          </w:p>
        </w:tc>
        <w:tc>
          <w:tcPr>
            <w:tcW w:w="0" w:type="auto"/>
          </w:tcPr>
          <w:p w14:paraId="41124238"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19.9</w:t>
            </w:r>
          </w:p>
        </w:tc>
        <w:tc>
          <w:tcPr>
            <w:tcW w:w="0" w:type="auto"/>
          </w:tcPr>
          <w:p w14:paraId="7483431F"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20.3</w:t>
            </w:r>
          </w:p>
        </w:tc>
        <w:tc>
          <w:tcPr>
            <w:tcW w:w="0" w:type="auto"/>
          </w:tcPr>
          <w:p w14:paraId="6AB2E1DD"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178C8AAC"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04E4CA20" w14:textId="77777777" w:rsidR="008C5411" w:rsidRPr="00473DE8" w:rsidRDefault="008C5411" w:rsidP="00366C8C">
            <w:pPr>
              <w:pStyle w:val="TAMainText"/>
              <w:ind w:firstLine="0"/>
              <w:rPr>
                <w:rFonts w:eastAsiaTheme="minorEastAsia" w:cs="Times"/>
              </w:rPr>
            </w:pPr>
            <w:r w:rsidRPr="00473DE8">
              <w:rPr>
                <w:rFonts w:eastAsiaTheme="minorEastAsia" w:cs="Times"/>
              </w:rPr>
              <w:t>West Eastex</w:t>
            </w:r>
          </w:p>
        </w:tc>
        <w:tc>
          <w:tcPr>
            <w:tcW w:w="0" w:type="auto"/>
          </w:tcPr>
          <w:p w14:paraId="582AEA17"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12.7</w:t>
            </w:r>
          </w:p>
        </w:tc>
        <w:tc>
          <w:tcPr>
            <w:tcW w:w="0" w:type="auto"/>
          </w:tcPr>
          <w:p w14:paraId="0163649A"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12.6</w:t>
            </w:r>
          </w:p>
        </w:tc>
        <w:tc>
          <w:tcPr>
            <w:tcW w:w="0" w:type="auto"/>
          </w:tcPr>
          <w:p w14:paraId="5D171F2B"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12.9</w:t>
            </w:r>
          </w:p>
        </w:tc>
        <w:tc>
          <w:tcPr>
            <w:tcW w:w="0" w:type="auto"/>
          </w:tcPr>
          <w:p w14:paraId="5B138971"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0.1</w:t>
            </w:r>
          </w:p>
        </w:tc>
      </w:tr>
      <w:tr w:rsidR="008C5411" w14:paraId="66CDDCDE"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B09B11" w14:textId="77777777" w:rsidR="008C5411" w:rsidRPr="00473DE8" w:rsidRDefault="008C5411" w:rsidP="00366C8C">
            <w:pPr>
              <w:pStyle w:val="TAMainText"/>
              <w:ind w:firstLine="0"/>
              <w:rPr>
                <w:rFonts w:eastAsiaTheme="minorEastAsia" w:cs="Times"/>
              </w:rPr>
            </w:pPr>
            <w:r w:rsidRPr="00473DE8">
              <w:rPr>
                <w:rFonts w:eastAsiaTheme="minorEastAsia" w:cs="Times"/>
              </w:rPr>
              <w:t>North Heights</w:t>
            </w:r>
          </w:p>
        </w:tc>
        <w:tc>
          <w:tcPr>
            <w:tcW w:w="0" w:type="auto"/>
          </w:tcPr>
          <w:p w14:paraId="63397F97"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10.4</w:t>
            </w:r>
          </w:p>
        </w:tc>
        <w:tc>
          <w:tcPr>
            <w:tcW w:w="0" w:type="auto"/>
          </w:tcPr>
          <w:p w14:paraId="2FE0A856"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10.3</w:t>
            </w:r>
          </w:p>
        </w:tc>
        <w:tc>
          <w:tcPr>
            <w:tcW w:w="0" w:type="auto"/>
          </w:tcPr>
          <w:p w14:paraId="58A6B4F8"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10.5</w:t>
            </w:r>
          </w:p>
        </w:tc>
        <w:tc>
          <w:tcPr>
            <w:tcW w:w="0" w:type="auto"/>
          </w:tcPr>
          <w:p w14:paraId="0E79841C"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3CEF6C88"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029F216B" w14:textId="77777777" w:rsidR="008C5411" w:rsidRPr="00473DE8" w:rsidRDefault="008C5411" w:rsidP="00366C8C">
            <w:pPr>
              <w:pStyle w:val="TAMainText"/>
              <w:ind w:firstLine="0"/>
              <w:rPr>
                <w:rFonts w:eastAsiaTheme="minorEastAsia" w:cs="Times"/>
              </w:rPr>
            </w:pPr>
            <w:r w:rsidRPr="00473DE8">
              <w:rPr>
                <w:rFonts w:eastAsiaTheme="minorEastAsia" w:cs="Times"/>
              </w:rPr>
              <w:t>South Rice</w:t>
            </w:r>
          </w:p>
        </w:tc>
        <w:tc>
          <w:tcPr>
            <w:tcW w:w="0" w:type="auto"/>
          </w:tcPr>
          <w:p w14:paraId="2DD1C782"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13.4</w:t>
            </w:r>
          </w:p>
        </w:tc>
        <w:tc>
          <w:tcPr>
            <w:tcW w:w="0" w:type="auto"/>
          </w:tcPr>
          <w:p w14:paraId="63DFA490"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13.2</w:t>
            </w:r>
          </w:p>
        </w:tc>
        <w:tc>
          <w:tcPr>
            <w:tcW w:w="0" w:type="auto"/>
          </w:tcPr>
          <w:p w14:paraId="15B90D18"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13.5</w:t>
            </w:r>
          </w:p>
        </w:tc>
        <w:tc>
          <w:tcPr>
            <w:tcW w:w="0" w:type="auto"/>
          </w:tcPr>
          <w:p w14:paraId="773810F5"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57265857"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237C0A" w14:textId="77777777" w:rsidR="008C5411" w:rsidRPr="00473DE8" w:rsidRDefault="008C5411" w:rsidP="00366C8C">
            <w:pPr>
              <w:pStyle w:val="TAMainText"/>
              <w:ind w:firstLine="0"/>
              <w:rPr>
                <w:rFonts w:eastAsiaTheme="minorEastAsia" w:cs="Times"/>
              </w:rPr>
            </w:pPr>
            <w:r w:rsidRPr="00473DE8">
              <w:rPr>
                <w:rFonts w:eastAsiaTheme="minorEastAsia" w:cs="Times"/>
              </w:rPr>
              <w:t>Harrisburg</w:t>
            </w:r>
          </w:p>
        </w:tc>
        <w:tc>
          <w:tcPr>
            <w:tcW w:w="0" w:type="auto"/>
          </w:tcPr>
          <w:p w14:paraId="145A7549"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16.9</w:t>
            </w:r>
          </w:p>
        </w:tc>
        <w:tc>
          <w:tcPr>
            <w:tcW w:w="0" w:type="auto"/>
          </w:tcPr>
          <w:p w14:paraId="6D522957"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16.7</w:t>
            </w:r>
          </w:p>
        </w:tc>
        <w:tc>
          <w:tcPr>
            <w:tcW w:w="0" w:type="auto"/>
          </w:tcPr>
          <w:p w14:paraId="0408D4D0"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17.1</w:t>
            </w:r>
          </w:p>
        </w:tc>
        <w:tc>
          <w:tcPr>
            <w:tcW w:w="0" w:type="auto"/>
          </w:tcPr>
          <w:p w14:paraId="61D8D9BF"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123320C4"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7517E748" w14:textId="77777777" w:rsidR="008C5411" w:rsidRPr="00473DE8" w:rsidRDefault="008C5411" w:rsidP="00366C8C">
            <w:pPr>
              <w:pStyle w:val="TAMainText"/>
              <w:ind w:firstLine="0"/>
              <w:rPr>
                <w:rFonts w:eastAsiaTheme="minorEastAsia" w:cs="Times"/>
              </w:rPr>
            </w:pPr>
            <w:r w:rsidRPr="00473DE8">
              <w:rPr>
                <w:rFonts w:eastAsiaTheme="minorEastAsia" w:cs="Times"/>
              </w:rPr>
              <w:t>Sharpstown North</w:t>
            </w:r>
          </w:p>
        </w:tc>
        <w:tc>
          <w:tcPr>
            <w:tcW w:w="0" w:type="auto"/>
          </w:tcPr>
          <w:p w14:paraId="3110A1A7"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18.7</w:t>
            </w:r>
          </w:p>
        </w:tc>
        <w:tc>
          <w:tcPr>
            <w:tcW w:w="0" w:type="auto"/>
          </w:tcPr>
          <w:p w14:paraId="66165E1B"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18.4</w:t>
            </w:r>
          </w:p>
        </w:tc>
        <w:tc>
          <w:tcPr>
            <w:tcW w:w="0" w:type="auto"/>
          </w:tcPr>
          <w:p w14:paraId="032514DE"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19.0</w:t>
            </w:r>
          </w:p>
        </w:tc>
        <w:tc>
          <w:tcPr>
            <w:tcW w:w="0" w:type="auto"/>
          </w:tcPr>
          <w:p w14:paraId="409E4112"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5825CD3C"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7CC5C9" w14:textId="77777777" w:rsidR="008C5411" w:rsidRPr="00473DE8" w:rsidRDefault="008C5411" w:rsidP="00366C8C">
            <w:pPr>
              <w:pStyle w:val="TAMainText"/>
              <w:ind w:firstLine="0"/>
              <w:rPr>
                <w:rFonts w:eastAsiaTheme="minorEastAsia" w:cs="Times"/>
              </w:rPr>
            </w:pPr>
            <w:r w:rsidRPr="00473DE8">
              <w:rPr>
                <w:rFonts w:eastAsiaTheme="minorEastAsia" w:cs="Times"/>
              </w:rPr>
              <w:lastRenderedPageBreak/>
              <w:t>Westchase</w:t>
            </w:r>
          </w:p>
        </w:tc>
        <w:tc>
          <w:tcPr>
            <w:tcW w:w="0" w:type="auto"/>
          </w:tcPr>
          <w:p w14:paraId="23BC8DE8"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12.7</w:t>
            </w:r>
          </w:p>
        </w:tc>
        <w:tc>
          <w:tcPr>
            <w:tcW w:w="0" w:type="auto"/>
          </w:tcPr>
          <w:p w14:paraId="139CC79D"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12.5</w:t>
            </w:r>
          </w:p>
        </w:tc>
        <w:tc>
          <w:tcPr>
            <w:tcW w:w="0" w:type="auto"/>
          </w:tcPr>
          <w:p w14:paraId="00A28CB5"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13.0</w:t>
            </w:r>
          </w:p>
        </w:tc>
        <w:tc>
          <w:tcPr>
            <w:tcW w:w="0" w:type="auto"/>
          </w:tcPr>
          <w:p w14:paraId="76FCB7D8"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3532F2E7"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3D3F4E3D" w14:textId="77777777" w:rsidR="008C5411" w:rsidRPr="00473DE8" w:rsidRDefault="008C5411" w:rsidP="00366C8C">
            <w:pPr>
              <w:pStyle w:val="TAMainText"/>
              <w:ind w:firstLine="0"/>
              <w:rPr>
                <w:rFonts w:eastAsiaTheme="minorEastAsia" w:cs="Times"/>
              </w:rPr>
            </w:pPr>
            <w:r w:rsidRPr="00473DE8">
              <w:rPr>
                <w:rFonts w:eastAsiaTheme="minorEastAsia" w:cs="Times"/>
              </w:rPr>
              <w:t>South Spring Branch</w:t>
            </w:r>
          </w:p>
        </w:tc>
        <w:tc>
          <w:tcPr>
            <w:tcW w:w="0" w:type="auto"/>
          </w:tcPr>
          <w:p w14:paraId="40A95307"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13.3</w:t>
            </w:r>
          </w:p>
        </w:tc>
        <w:tc>
          <w:tcPr>
            <w:tcW w:w="0" w:type="auto"/>
          </w:tcPr>
          <w:p w14:paraId="3AE2F75B"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13.1</w:t>
            </w:r>
          </w:p>
        </w:tc>
        <w:tc>
          <w:tcPr>
            <w:tcW w:w="0" w:type="auto"/>
          </w:tcPr>
          <w:p w14:paraId="3038204C"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13.6</w:t>
            </w:r>
          </w:p>
        </w:tc>
        <w:tc>
          <w:tcPr>
            <w:tcW w:w="0" w:type="auto"/>
          </w:tcPr>
          <w:p w14:paraId="743BCCF6"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04E5A9D1"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9D535E" w14:textId="77777777" w:rsidR="008C5411" w:rsidRPr="00473DE8" w:rsidRDefault="008C5411" w:rsidP="00366C8C">
            <w:pPr>
              <w:pStyle w:val="TAMainText"/>
              <w:ind w:firstLine="0"/>
              <w:rPr>
                <w:rFonts w:eastAsiaTheme="minorEastAsia" w:cs="Times"/>
              </w:rPr>
            </w:pPr>
            <w:r w:rsidRPr="00473DE8">
              <w:rPr>
                <w:rFonts w:eastAsiaTheme="minorEastAsia" w:cs="Times"/>
              </w:rPr>
              <w:t>South Beltway Central</w:t>
            </w:r>
          </w:p>
        </w:tc>
        <w:tc>
          <w:tcPr>
            <w:tcW w:w="0" w:type="auto"/>
          </w:tcPr>
          <w:p w14:paraId="749439FA"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16.3</w:t>
            </w:r>
          </w:p>
        </w:tc>
        <w:tc>
          <w:tcPr>
            <w:tcW w:w="0" w:type="auto"/>
          </w:tcPr>
          <w:p w14:paraId="75811D55"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16.2</w:t>
            </w:r>
          </w:p>
        </w:tc>
        <w:tc>
          <w:tcPr>
            <w:tcW w:w="0" w:type="auto"/>
          </w:tcPr>
          <w:p w14:paraId="754F4D45"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16.4</w:t>
            </w:r>
          </w:p>
        </w:tc>
        <w:tc>
          <w:tcPr>
            <w:tcW w:w="0" w:type="auto"/>
          </w:tcPr>
          <w:p w14:paraId="7E5458F5"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bl>
    <w:p w14:paraId="79B05F4F" w14:textId="77777777" w:rsidR="008C5411" w:rsidRDefault="008C5411" w:rsidP="008C5411">
      <w:pPr>
        <w:pStyle w:val="TAMainText"/>
        <w:spacing w:after="240"/>
        <w:ind w:firstLine="0"/>
        <w:jc w:val="left"/>
      </w:pPr>
    </w:p>
    <w:p w14:paraId="7E45563A" w14:textId="77777777" w:rsidR="008C5411" w:rsidRDefault="008C5411" w:rsidP="008C5411">
      <w:pPr>
        <w:pStyle w:val="TAMainText"/>
        <w:spacing w:after="240"/>
        <w:ind w:firstLine="0"/>
        <w:jc w:val="left"/>
      </w:pPr>
    </w:p>
    <w:p w14:paraId="1CA5D34C" w14:textId="77777777" w:rsidR="008C5411" w:rsidRPr="008C5411" w:rsidRDefault="008C5411" w:rsidP="008C5411">
      <w:pPr>
        <w:rPr>
          <w:rFonts w:eastAsiaTheme="minorEastAsia"/>
        </w:rPr>
      </w:pPr>
    </w:p>
    <w:p w14:paraId="35AAF11B" w14:textId="1ED4C3DB" w:rsidR="008C5411" w:rsidRDefault="008C5411" w:rsidP="008C5411">
      <w:pPr>
        <w:rPr>
          <w:rFonts w:eastAsiaTheme="minorEastAsia"/>
        </w:rPr>
      </w:pPr>
    </w:p>
    <w:p w14:paraId="636A72D0" w14:textId="3890E622" w:rsidR="008C5411" w:rsidRDefault="008C5411" w:rsidP="008C5411">
      <w:pPr>
        <w:rPr>
          <w:rFonts w:eastAsiaTheme="minorEastAsia"/>
        </w:rPr>
      </w:pPr>
    </w:p>
    <w:p w14:paraId="29D98523" w14:textId="57C37763" w:rsidR="008C5411" w:rsidRDefault="008C5411" w:rsidP="008C5411">
      <w:pPr>
        <w:rPr>
          <w:rFonts w:eastAsiaTheme="minorEastAsia"/>
        </w:rPr>
      </w:pPr>
    </w:p>
    <w:p w14:paraId="00C7F9DE" w14:textId="7EF5294D" w:rsidR="008C5411" w:rsidRDefault="008C5411" w:rsidP="008C5411">
      <w:pPr>
        <w:rPr>
          <w:rFonts w:eastAsiaTheme="minorEastAsia"/>
        </w:rPr>
      </w:pPr>
    </w:p>
    <w:p w14:paraId="1E3E6F2D" w14:textId="0BB29C7F" w:rsidR="008C5411" w:rsidRDefault="008C5411" w:rsidP="008C5411">
      <w:pPr>
        <w:rPr>
          <w:rFonts w:eastAsiaTheme="minorEastAsia"/>
        </w:rPr>
      </w:pPr>
    </w:p>
    <w:p w14:paraId="5E2A6C42" w14:textId="230B21C9" w:rsidR="008C5411" w:rsidRDefault="008C5411" w:rsidP="008C5411">
      <w:pPr>
        <w:rPr>
          <w:rFonts w:eastAsiaTheme="minorEastAsia"/>
        </w:rPr>
      </w:pPr>
    </w:p>
    <w:p w14:paraId="7D1BDDBA" w14:textId="67A464B4" w:rsidR="008C5411" w:rsidRDefault="008C5411" w:rsidP="008C5411">
      <w:pPr>
        <w:rPr>
          <w:rFonts w:eastAsiaTheme="minorEastAsia"/>
        </w:rPr>
      </w:pPr>
    </w:p>
    <w:p w14:paraId="28B82954" w14:textId="6EF9B123" w:rsidR="008C5411" w:rsidRDefault="008C5411" w:rsidP="008C5411">
      <w:pPr>
        <w:rPr>
          <w:rFonts w:eastAsiaTheme="minorEastAsia"/>
        </w:rPr>
      </w:pPr>
    </w:p>
    <w:p w14:paraId="7C0D7536" w14:textId="7F752158" w:rsidR="008C5411" w:rsidRDefault="008C5411" w:rsidP="008C5411">
      <w:pPr>
        <w:rPr>
          <w:rFonts w:eastAsiaTheme="minorEastAsia"/>
        </w:rPr>
      </w:pPr>
    </w:p>
    <w:p w14:paraId="4B8D260D" w14:textId="69828C0E" w:rsidR="008C5411" w:rsidRDefault="008C5411" w:rsidP="008C5411">
      <w:pPr>
        <w:rPr>
          <w:rFonts w:eastAsiaTheme="minorEastAsia"/>
        </w:rPr>
      </w:pPr>
    </w:p>
    <w:p w14:paraId="5043DF69" w14:textId="6B39E559" w:rsidR="008C5411" w:rsidRDefault="008C5411" w:rsidP="008C5411">
      <w:pPr>
        <w:rPr>
          <w:rFonts w:eastAsiaTheme="minorEastAsia"/>
        </w:rPr>
      </w:pPr>
    </w:p>
    <w:p w14:paraId="27206C7D" w14:textId="2F6C5AE0" w:rsidR="008C5411" w:rsidRDefault="008C5411" w:rsidP="008C5411">
      <w:pPr>
        <w:rPr>
          <w:rFonts w:eastAsiaTheme="minorEastAsia"/>
        </w:rPr>
      </w:pPr>
    </w:p>
    <w:p w14:paraId="6AE71EB6" w14:textId="747D4BFC" w:rsidR="008C5411" w:rsidRDefault="008C5411" w:rsidP="008C5411">
      <w:pPr>
        <w:rPr>
          <w:rFonts w:eastAsiaTheme="minorEastAsia"/>
        </w:rPr>
      </w:pPr>
    </w:p>
    <w:p w14:paraId="05D8F62A" w14:textId="77777777" w:rsidR="008C5411" w:rsidRPr="008C5411" w:rsidRDefault="008C5411" w:rsidP="008C5411">
      <w:pPr>
        <w:rPr>
          <w:rFonts w:eastAsiaTheme="minorEastAsia"/>
        </w:rPr>
      </w:pPr>
    </w:p>
    <w:p w14:paraId="06F4105C" w14:textId="77777777" w:rsidR="008C5411" w:rsidRDefault="008C5411" w:rsidP="00E46174">
      <w:pPr>
        <w:pStyle w:val="VDTableTitle"/>
        <w:rPr>
          <w:rFonts w:eastAsiaTheme="minorEastAsia"/>
          <w:b/>
          <w:bCs/>
        </w:rPr>
      </w:pPr>
    </w:p>
    <w:p w14:paraId="37F37D22" w14:textId="77777777" w:rsidR="008C5411" w:rsidRDefault="008C5411" w:rsidP="00E46174">
      <w:pPr>
        <w:pStyle w:val="VDTableTitle"/>
        <w:rPr>
          <w:rFonts w:eastAsiaTheme="minorEastAsia"/>
          <w:b/>
          <w:bCs/>
        </w:rPr>
      </w:pPr>
    </w:p>
    <w:p w14:paraId="7E651BE2" w14:textId="76EA7F96" w:rsidR="008C5411" w:rsidRDefault="008C5411" w:rsidP="00E46174">
      <w:pPr>
        <w:pStyle w:val="VDTableTitle"/>
        <w:rPr>
          <w:rFonts w:eastAsiaTheme="minorEastAsia"/>
          <w:b/>
          <w:bCs/>
        </w:rPr>
      </w:pPr>
    </w:p>
    <w:p w14:paraId="1D2D9993" w14:textId="4CE32DAD" w:rsidR="009F6E3B" w:rsidRDefault="009F6E3B" w:rsidP="009F6E3B">
      <w:pPr>
        <w:rPr>
          <w:rFonts w:eastAsiaTheme="minorEastAsia"/>
        </w:rPr>
      </w:pPr>
    </w:p>
    <w:p w14:paraId="5DD1CA8D" w14:textId="77777777" w:rsidR="009F6E3B" w:rsidRPr="0085568D" w:rsidRDefault="009F6E3B" w:rsidP="009F6E3B">
      <w:pPr>
        <w:pStyle w:val="VDTableTitle"/>
        <w:rPr>
          <w:b/>
          <w:bCs/>
        </w:rPr>
      </w:pPr>
      <w:r>
        <w:rPr>
          <w:b/>
          <w:bCs/>
        </w:rPr>
        <w:lastRenderedPageBreak/>
        <w:t xml:space="preserve">Table S6. </w:t>
      </w:r>
      <w:r w:rsidRPr="0085568D">
        <w:t xml:space="preserve">Counts of </w:t>
      </w:r>
      <w:r>
        <w:t>when QOR or DBSCAN outperform the other under different circumstances.</w:t>
      </w:r>
    </w:p>
    <w:tbl>
      <w:tblPr>
        <w:tblStyle w:val="PlainTable2"/>
        <w:tblW w:w="0" w:type="auto"/>
        <w:tblLook w:val="04A0" w:firstRow="1" w:lastRow="0" w:firstColumn="1" w:lastColumn="0" w:noHBand="0" w:noVBand="1"/>
      </w:tblPr>
      <w:tblGrid>
        <w:gridCol w:w="1870"/>
        <w:gridCol w:w="1870"/>
        <w:gridCol w:w="1870"/>
        <w:gridCol w:w="1870"/>
      </w:tblGrid>
      <w:tr w:rsidR="009F6E3B" w14:paraId="3BF9F993" w14:textId="77777777" w:rsidTr="00366C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454592A" w14:textId="77777777" w:rsidR="009F6E3B" w:rsidRDefault="009F6E3B" w:rsidP="00366C8C">
            <w:pPr>
              <w:pStyle w:val="TAMainText"/>
              <w:spacing w:after="240"/>
              <w:ind w:firstLine="0"/>
              <w:jc w:val="left"/>
            </w:pPr>
            <w:r>
              <w:t>QOR Label</w:t>
            </w:r>
          </w:p>
        </w:tc>
        <w:tc>
          <w:tcPr>
            <w:tcW w:w="1870" w:type="dxa"/>
          </w:tcPr>
          <w:p w14:paraId="42ED8736" w14:textId="77777777" w:rsidR="009F6E3B" w:rsidRDefault="009F6E3B" w:rsidP="00366C8C">
            <w:pPr>
              <w:pStyle w:val="TAMainText"/>
              <w:spacing w:after="240"/>
              <w:ind w:firstLine="0"/>
              <w:jc w:val="left"/>
              <w:cnfStyle w:val="100000000000" w:firstRow="1" w:lastRow="0" w:firstColumn="0" w:lastColumn="0" w:oddVBand="0" w:evenVBand="0" w:oddHBand="0" w:evenHBand="0" w:firstRowFirstColumn="0" w:firstRowLastColumn="0" w:lastRowFirstColumn="0" w:lastRowLastColumn="0"/>
            </w:pPr>
            <w:r>
              <w:t>DBSCAN Label</w:t>
            </w:r>
          </w:p>
        </w:tc>
        <w:tc>
          <w:tcPr>
            <w:tcW w:w="1870" w:type="dxa"/>
          </w:tcPr>
          <w:p w14:paraId="2D68EC20" w14:textId="77777777" w:rsidR="009F6E3B" w:rsidRDefault="009F6E3B" w:rsidP="00366C8C">
            <w:pPr>
              <w:pStyle w:val="TAMainText"/>
              <w:spacing w:after="240"/>
              <w:ind w:firstLine="0"/>
              <w:jc w:val="left"/>
              <w:cnfStyle w:val="100000000000" w:firstRow="1" w:lastRow="0" w:firstColumn="0" w:lastColumn="0" w:oddVBand="0" w:evenVBand="0" w:oddHBand="0" w:evenHBand="0" w:firstRowFirstColumn="0" w:firstRowLastColumn="0" w:lastRowFirstColumn="0" w:lastRowLastColumn="0"/>
            </w:pPr>
            <w:r>
              <w:t>Correct Label</w:t>
            </w:r>
          </w:p>
        </w:tc>
        <w:tc>
          <w:tcPr>
            <w:tcW w:w="1870" w:type="dxa"/>
          </w:tcPr>
          <w:p w14:paraId="2D37425F" w14:textId="77777777" w:rsidR="009F6E3B" w:rsidRDefault="009F6E3B" w:rsidP="00366C8C">
            <w:pPr>
              <w:pStyle w:val="TAMainText"/>
              <w:spacing w:after="240"/>
              <w:ind w:firstLine="0"/>
              <w:jc w:val="left"/>
              <w:cnfStyle w:val="100000000000" w:firstRow="1" w:lastRow="0" w:firstColumn="0" w:lastColumn="0" w:oddVBand="0" w:evenVBand="0" w:oddHBand="0" w:evenHBand="0" w:firstRowFirstColumn="0" w:firstRowLastColumn="0" w:lastRowFirstColumn="0" w:lastRowLastColumn="0"/>
            </w:pPr>
            <w:r>
              <w:t>Counts</w:t>
            </w:r>
          </w:p>
        </w:tc>
      </w:tr>
      <w:tr w:rsidR="009F6E3B" w14:paraId="73E226A8"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FE845AE" w14:textId="77777777" w:rsidR="009F6E3B" w:rsidRPr="0085568D" w:rsidRDefault="009F6E3B" w:rsidP="00366C8C">
            <w:pPr>
              <w:pStyle w:val="TAMainText"/>
              <w:spacing w:after="240"/>
              <w:ind w:firstLine="0"/>
              <w:jc w:val="left"/>
              <w:rPr>
                <w:b w:val="0"/>
                <w:bCs w:val="0"/>
              </w:rPr>
            </w:pPr>
            <w:r w:rsidRPr="0085568D">
              <w:rPr>
                <w:b w:val="0"/>
                <w:bCs w:val="0"/>
              </w:rPr>
              <w:t>“Anomaly”</w:t>
            </w:r>
          </w:p>
        </w:tc>
        <w:tc>
          <w:tcPr>
            <w:tcW w:w="1870" w:type="dxa"/>
          </w:tcPr>
          <w:p w14:paraId="0CC616C8" w14:textId="77777777" w:rsidR="009F6E3B" w:rsidRDefault="009F6E3B" w:rsidP="00366C8C">
            <w:pPr>
              <w:pStyle w:val="TAMainText"/>
              <w:spacing w:after="240"/>
              <w:ind w:firstLine="0"/>
              <w:jc w:val="left"/>
              <w:cnfStyle w:val="000000100000" w:firstRow="0" w:lastRow="0" w:firstColumn="0" w:lastColumn="0" w:oddVBand="0" w:evenVBand="0" w:oddHBand="1" w:evenHBand="0" w:firstRowFirstColumn="0" w:firstRowLastColumn="0" w:lastRowFirstColumn="0" w:lastRowLastColumn="0"/>
            </w:pPr>
            <w:r>
              <w:t>“Normal”</w:t>
            </w:r>
          </w:p>
        </w:tc>
        <w:tc>
          <w:tcPr>
            <w:tcW w:w="1870" w:type="dxa"/>
          </w:tcPr>
          <w:p w14:paraId="26649FCB" w14:textId="77777777" w:rsidR="009F6E3B" w:rsidRDefault="009F6E3B" w:rsidP="00366C8C">
            <w:pPr>
              <w:pStyle w:val="TAMainText"/>
              <w:spacing w:after="240"/>
              <w:ind w:firstLine="0"/>
              <w:jc w:val="left"/>
              <w:cnfStyle w:val="000000100000" w:firstRow="0" w:lastRow="0" w:firstColumn="0" w:lastColumn="0" w:oddVBand="0" w:evenVBand="0" w:oddHBand="1" w:evenHBand="0" w:firstRowFirstColumn="0" w:firstRowLastColumn="0" w:lastRowFirstColumn="0" w:lastRowLastColumn="0"/>
            </w:pPr>
            <w:r>
              <w:t>“Normal”</w:t>
            </w:r>
          </w:p>
        </w:tc>
        <w:tc>
          <w:tcPr>
            <w:tcW w:w="1870" w:type="dxa"/>
          </w:tcPr>
          <w:p w14:paraId="7D52FDDE" w14:textId="77777777" w:rsidR="009F6E3B" w:rsidRDefault="009F6E3B" w:rsidP="00366C8C">
            <w:pPr>
              <w:pStyle w:val="TAMainText"/>
              <w:spacing w:after="240"/>
              <w:ind w:firstLine="0"/>
              <w:jc w:val="left"/>
              <w:cnfStyle w:val="000000100000" w:firstRow="0" w:lastRow="0" w:firstColumn="0" w:lastColumn="0" w:oddVBand="0" w:evenVBand="0" w:oddHBand="1" w:evenHBand="0" w:firstRowFirstColumn="0" w:firstRowLastColumn="0" w:lastRowFirstColumn="0" w:lastRowLastColumn="0"/>
            </w:pPr>
            <w:r>
              <w:t>19456</w:t>
            </w:r>
          </w:p>
        </w:tc>
      </w:tr>
      <w:tr w:rsidR="009F6E3B" w14:paraId="27325020" w14:textId="77777777" w:rsidTr="00366C8C">
        <w:tc>
          <w:tcPr>
            <w:cnfStyle w:val="001000000000" w:firstRow="0" w:lastRow="0" w:firstColumn="1" w:lastColumn="0" w:oddVBand="0" w:evenVBand="0" w:oddHBand="0" w:evenHBand="0" w:firstRowFirstColumn="0" w:firstRowLastColumn="0" w:lastRowFirstColumn="0" w:lastRowLastColumn="0"/>
            <w:tcW w:w="1870" w:type="dxa"/>
          </w:tcPr>
          <w:p w14:paraId="45F1E25B" w14:textId="77777777" w:rsidR="009F6E3B" w:rsidRPr="0085568D" w:rsidRDefault="009F6E3B" w:rsidP="00366C8C">
            <w:pPr>
              <w:pStyle w:val="TAMainText"/>
              <w:spacing w:after="240"/>
              <w:ind w:firstLine="0"/>
              <w:jc w:val="left"/>
              <w:rPr>
                <w:b w:val="0"/>
                <w:bCs w:val="0"/>
              </w:rPr>
            </w:pPr>
            <w:r w:rsidRPr="0085568D">
              <w:rPr>
                <w:b w:val="0"/>
                <w:bCs w:val="0"/>
              </w:rPr>
              <w:t>“Normal”</w:t>
            </w:r>
          </w:p>
        </w:tc>
        <w:tc>
          <w:tcPr>
            <w:tcW w:w="1870" w:type="dxa"/>
          </w:tcPr>
          <w:p w14:paraId="6B85A97A" w14:textId="77777777" w:rsidR="009F6E3B" w:rsidRDefault="009F6E3B" w:rsidP="00366C8C">
            <w:pPr>
              <w:pStyle w:val="TAMainText"/>
              <w:spacing w:after="240"/>
              <w:ind w:firstLine="0"/>
              <w:jc w:val="left"/>
              <w:cnfStyle w:val="000000000000" w:firstRow="0" w:lastRow="0" w:firstColumn="0" w:lastColumn="0" w:oddVBand="0" w:evenVBand="0" w:oddHBand="0" w:evenHBand="0" w:firstRowFirstColumn="0" w:firstRowLastColumn="0" w:lastRowFirstColumn="0" w:lastRowLastColumn="0"/>
            </w:pPr>
            <w:r>
              <w:t>“Anomaly”</w:t>
            </w:r>
          </w:p>
        </w:tc>
        <w:tc>
          <w:tcPr>
            <w:tcW w:w="1870" w:type="dxa"/>
          </w:tcPr>
          <w:p w14:paraId="01C3A728" w14:textId="77777777" w:rsidR="009F6E3B" w:rsidRDefault="009F6E3B" w:rsidP="00366C8C">
            <w:pPr>
              <w:pStyle w:val="TAMainText"/>
              <w:spacing w:after="240"/>
              <w:ind w:firstLine="0"/>
              <w:jc w:val="left"/>
              <w:cnfStyle w:val="000000000000" w:firstRow="0" w:lastRow="0" w:firstColumn="0" w:lastColumn="0" w:oddVBand="0" w:evenVBand="0" w:oddHBand="0" w:evenHBand="0" w:firstRowFirstColumn="0" w:firstRowLastColumn="0" w:lastRowFirstColumn="0" w:lastRowLastColumn="0"/>
            </w:pPr>
            <w:r>
              <w:t>“Normal”</w:t>
            </w:r>
          </w:p>
        </w:tc>
        <w:tc>
          <w:tcPr>
            <w:tcW w:w="1870" w:type="dxa"/>
          </w:tcPr>
          <w:p w14:paraId="49F06A7E" w14:textId="77777777" w:rsidR="009F6E3B" w:rsidRDefault="009F6E3B" w:rsidP="00366C8C">
            <w:pPr>
              <w:pStyle w:val="TAMainText"/>
              <w:spacing w:after="240"/>
              <w:ind w:firstLine="0"/>
              <w:jc w:val="left"/>
              <w:cnfStyle w:val="000000000000" w:firstRow="0" w:lastRow="0" w:firstColumn="0" w:lastColumn="0" w:oddVBand="0" w:evenVBand="0" w:oddHBand="0" w:evenHBand="0" w:firstRowFirstColumn="0" w:firstRowLastColumn="0" w:lastRowFirstColumn="0" w:lastRowLastColumn="0"/>
            </w:pPr>
            <w:r>
              <w:t>6739</w:t>
            </w:r>
          </w:p>
        </w:tc>
      </w:tr>
      <w:tr w:rsidR="009F6E3B" w14:paraId="17611F9A"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03898C4" w14:textId="77777777" w:rsidR="009F6E3B" w:rsidRPr="0085568D" w:rsidRDefault="009F6E3B" w:rsidP="00366C8C">
            <w:pPr>
              <w:pStyle w:val="TAMainText"/>
              <w:spacing w:after="240"/>
              <w:ind w:firstLine="0"/>
              <w:jc w:val="left"/>
              <w:rPr>
                <w:b w:val="0"/>
                <w:bCs w:val="0"/>
              </w:rPr>
            </w:pPr>
            <w:r w:rsidRPr="0085568D">
              <w:rPr>
                <w:b w:val="0"/>
                <w:bCs w:val="0"/>
              </w:rPr>
              <w:t>“Normal”</w:t>
            </w:r>
          </w:p>
        </w:tc>
        <w:tc>
          <w:tcPr>
            <w:tcW w:w="1870" w:type="dxa"/>
          </w:tcPr>
          <w:p w14:paraId="26497970" w14:textId="77777777" w:rsidR="009F6E3B" w:rsidRDefault="009F6E3B" w:rsidP="00366C8C">
            <w:pPr>
              <w:pStyle w:val="TAMainText"/>
              <w:spacing w:after="240"/>
              <w:ind w:firstLine="0"/>
              <w:jc w:val="left"/>
              <w:cnfStyle w:val="000000100000" w:firstRow="0" w:lastRow="0" w:firstColumn="0" w:lastColumn="0" w:oddVBand="0" w:evenVBand="0" w:oddHBand="1" w:evenHBand="0" w:firstRowFirstColumn="0" w:firstRowLastColumn="0" w:lastRowFirstColumn="0" w:lastRowLastColumn="0"/>
            </w:pPr>
            <w:r>
              <w:t>“Anomaly”</w:t>
            </w:r>
          </w:p>
        </w:tc>
        <w:tc>
          <w:tcPr>
            <w:tcW w:w="1870" w:type="dxa"/>
          </w:tcPr>
          <w:p w14:paraId="6BC4762E" w14:textId="77777777" w:rsidR="009F6E3B" w:rsidRDefault="009F6E3B" w:rsidP="00366C8C">
            <w:pPr>
              <w:pStyle w:val="TAMainText"/>
              <w:spacing w:after="240"/>
              <w:ind w:firstLine="0"/>
              <w:jc w:val="left"/>
              <w:cnfStyle w:val="000000100000" w:firstRow="0" w:lastRow="0" w:firstColumn="0" w:lastColumn="0" w:oddVBand="0" w:evenVBand="0" w:oddHBand="1" w:evenHBand="0" w:firstRowFirstColumn="0" w:firstRowLastColumn="0" w:lastRowFirstColumn="0" w:lastRowLastColumn="0"/>
            </w:pPr>
            <w:r>
              <w:t>“Anomaly”</w:t>
            </w:r>
          </w:p>
        </w:tc>
        <w:tc>
          <w:tcPr>
            <w:tcW w:w="1870" w:type="dxa"/>
          </w:tcPr>
          <w:p w14:paraId="6AF6C143" w14:textId="77777777" w:rsidR="009F6E3B" w:rsidRDefault="009F6E3B" w:rsidP="00366C8C">
            <w:pPr>
              <w:pStyle w:val="TAMainText"/>
              <w:spacing w:after="240"/>
              <w:ind w:firstLine="0"/>
              <w:jc w:val="left"/>
              <w:cnfStyle w:val="000000100000" w:firstRow="0" w:lastRow="0" w:firstColumn="0" w:lastColumn="0" w:oddVBand="0" w:evenVBand="0" w:oddHBand="1" w:evenHBand="0" w:firstRowFirstColumn="0" w:firstRowLastColumn="0" w:lastRowFirstColumn="0" w:lastRowLastColumn="0"/>
            </w:pPr>
            <w:r>
              <w:t>8183</w:t>
            </w:r>
          </w:p>
        </w:tc>
      </w:tr>
      <w:tr w:rsidR="009F6E3B" w14:paraId="131DA7D9" w14:textId="77777777" w:rsidTr="00366C8C">
        <w:tc>
          <w:tcPr>
            <w:cnfStyle w:val="001000000000" w:firstRow="0" w:lastRow="0" w:firstColumn="1" w:lastColumn="0" w:oddVBand="0" w:evenVBand="0" w:oddHBand="0" w:evenHBand="0" w:firstRowFirstColumn="0" w:firstRowLastColumn="0" w:lastRowFirstColumn="0" w:lastRowLastColumn="0"/>
            <w:tcW w:w="1870" w:type="dxa"/>
          </w:tcPr>
          <w:p w14:paraId="04061EF5" w14:textId="77777777" w:rsidR="009F6E3B" w:rsidRPr="0085568D" w:rsidRDefault="009F6E3B" w:rsidP="00366C8C">
            <w:pPr>
              <w:pStyle w:val="TAMainText"/>
              <w:spacing w:after="240"/>
              <w:ind w:firstLine="0"/>
              <w:jc w:val="left"/>
              <w:rPr>
                <w:b w:val="0"/>
                <w:bCs w:val="0"/>
              </w:rPr>
            </w:pPr>
            <w:r w:rsidRPr="0085568D">
              <w:rPr>
                <w:b w:val="0"/>
                <w:bCs w:val="0"/>
              </w:rPr>
              <w:t>“Anomaly”</w:t>
            </w:r>
          </w:p>
        </w:tc>
        <w:tc>
          <w:tcPr>
            <w:tcW w:w="1870" w:type="dxa"/>
          </w:tcPr>
          <w:p w14:paraId="79DE3F78" w14:textId="77777777" w:rsidR="009F6E3B" w:rsidRDefault="009F6E3B" w:rsidP="00366C8C">
            <w:pPr>
              <w:pStyle w:val="TAMainText"/>
              <w:spacing w:after="240"/>
              <w:ind w:firstLine="0"/>
              <w:jc w:val="left"/>
              <w:cnfStyle w:val="000000000000" w:firstRow="0" w:lastRow="0" w:firstColumn="0" w:lastColumn="0" w:oddVBand="0" w:evenVBand="0" w:oddHBand="0" w:evenHBand="0" w:firstRowFirstColumn="0" w:firstRowLastColumn="0" w:lastRowFirstColumn="0" w:lastRowLastColumn="0"/>
            </w:pPr>
            <w:r>
              <w:t>“Normal”</w:t>
            </w:r>
          </w:p>
        </w:tc>
        <w:tc>
          <w:tcPr>
            <w:tcW w:w="1870" w:type="dxa"/>
          </w:tcPr>
          <w:p w14:paraId="5E35CDB6" w14:textId="77777777" w:rsidR="009F6E3B" w:rsidRDefault="009F6E3B" w:rsidP="00366C8C">
            <w:pPr>
              <w:pStyle w:val="TAMainText"/>
              <w:spacing w:after="240"/>
              <w:ind w:firstLine="0"/>
              <w:jc w:val="left"/>
              <w:cnfStyle w:val="000000000000" w:firstRow="0" w:lastRow="0" w:firstColumn="0" w:lastColumn="0" w:oddVBand="0" w:evenVBand="0" w:oddHBand="0" w:evenHBand="0" w:firstRowFirstColumn="0" w:firstRowLastColumn="0" w:lastRowFirstColumn="0" w:lastRowLastColumn="0"/>
            </w:pPr>
            <w:r>
              <w:t>“Anomaly”</w:t>
            </w:r>
          </w:p>
        </w:tc>
        <w:tc>
          <w:tcPr>
            <w:tcW w:w="1870" w:type="dxa"/>
          </w:tcPr>
          <w:p w14:paraId="5121A757" w14:textId="77777777" w:rsidR="009F6E3B" w:rsidRDefault="009F6E3B" w:rsidP="00366C8C">
            <w:pPr>
              <w:pStyle w:val="TAMainText"/>
              <w:spacing w:after="240"/>
              <w:ind w:firstLine="0"/>
              <w:jc w:val="left"/>
              <w:cnfStyle w:val="000000000000" w:firstRow="0" w:lastRow="0" w:firstColumn="0" w:lastColumn="0" w:oddVBand="0" w:evenVBand="0" w:oddHBand="0" w:evenHBand="0" w:firstRowFirstColumn="0" w:firstRowLastColumn="0" w:lastRowFirstColumn="0" w:lastRowLastColumn="0"/>
            </w:pPr>
            <w:r>
              <w:t>12174</w:t>
            </w:r>
          </w:p>
        </w:tc>
      </w:tr>
    </w:tbl>
    <w:p w14:paraId="73BCF13E" w14:textId="77777777" w:rsidR="009F6E3B" w:rsidRDefault="009F6E3B" w:rsidP="009F6E3B">
      <w:pPr>
        <w:pStyle w:val="TAMainText"/>
        <w:spacing w:after="240"/>
        <w:ind w:firstLine="0"/>
        <w:jc w:val="left"/>
      </w:pPr>
    </w:p>
    <w:p w14:paraId="425C144C" w14:textId="3A95D20D" w:rsidR="009F6E3B" w:rsidRDefault="009F6E3B" w:rsidP="009F6E3B">
      <w:pPr>
        <w:rPr>
          <w:rFonts w:eastAsiaTheme="minorEastAsia"/>
        </w:rPr>
      </w:pPr>
    </w:p>
    <w:p w14:paraId="20A8178A" w14:textId="383A1AD3" w:rsidR="009F6E3B" w:rsidRDefault="009F6E3B" w:rsidP="009F6E3B">
      <w:pPr>
        <w:rPr>
          <w:rFonts w:eastAsiaTheme="minorEastAsia"/>
        </w:rPr>
      </w:pPr>
    </w:p>
    <w:p w14:paraId="2823F2E3" w14:textId="6AF0F6E4" w:rsidR="009F6E3B" w:rsidRDefault="009F6E3B" w:rsidP="009F6E3B">
      <w:pPr>
        <w:rPr>
          <w:rFonts w:eastAsiaTheme="minorEastAsia"/>
        </w:rPr>
      </w:pPr>
    </w:p>
    <w:p w14:paraId="393C8356" w14:textId="38889CE5" w:rsidR="009F6E3B" w:rsidRDefault="009F6E3B" w:rsidP="009F6E3B">
      <w:pPr>
        <w:rPr>
          <w:rFonts w:eastAsiaTheme="minorEastAsia"/>
        </w:rPr>
      </w:pPr>
    </w:p>
    <w:p w14:paraId="6BF7CF3C" w14:textId="0F04B814" w:rsidR="009F6E3B" w:rsidRDefault="009F6E3B" w:rsidP="009F6E3B">
      <w:pPr>
        <w:rPr>
          <w:rFonts w:eastAsiaTheme="minorEastAsia"/>
        </w:rPr>
      </w:pPr>
    </w:p>
    <w:p w14:paraId="43168F76" w14:textId="1F077428" w:rsidR="009F6E3B" w:rsidRDefault="009F6E3B" w:rsidP="009F6E3B">
      <w:pPr>
        <w:rPr>
          <w:rFonts w:eastAsiaTheme="minorEastAsia"/>
        </w:rPr>
      </w:pPr>
    </w:p>
    <w:p w14:paraId="7BFFDDCC" w14:textId="642898B0" w:rsidR="009F6E3B" w:rsidRDefault="009F6E3B" w:rsidP="009F6E3B">
      <w:pPr>
        <w:rPr>
          <w:rFonts w:eastAsiaTheme="minorEastAsia"/>
        </w:rPr>
      </w:pPr>
    </w:p>
    <w:p w14:paraId="04767A06" w14:textId="0B987CC2" w:rsidR="009F6E3B" w:rsidRDefault="009F6E3B" w:rsidP="009F6E3B">
      <w:pPr>
        <w:rPr>
          <w:rFonts w:eastAsiaTheme="minorEastAsia"/>
        </w:rPr>
      </w:pPr>
    </w:p>
    <w:p w14:paraId="73F6D3BF" w14:textId="5D63178D" w:rsidR="009F6E3B" w:rsidRDefault="009F6E3B" w:rsidP="009F6E3B">
      <w:pPr>
        <w:rPr>
          <w:rFonts w:eastAsiaTheme="minorEastAsia"/>
        </w:rPr>
      </w:pPr>
    </w:p>
    <w:p w14:paraId="3D8B53E4" w14:textId="7CCD6975" w:rsidR="009F6E3B" w:rsidRDefault="009F6E3B" w:rsidP="009F6E3B">
      <w:pPr>
        <w:rPr>
          <w:rFonts w:eastAsiaTheme="minorEastAsia"/>
        </w:rPr>
      </w:pPr>
    </w:p>
    <w:p w14:paraId="6F53AA42" w14:textId="61C188DD" w:rsidR="009F6E3B" w:rsidRDefault="009F6E3B" w:rsidP="009F6E3B">
      <w:pPr>
        <w:rPr>
          <w:rFonts w:eastAsiaTheme="minorEastAsia"/>
        </w:rPr>
      </w:pPr>
    </w:p>
    <w:p w14:paraId="58AC63B8" w14:textId="2735C842" w:rsidR="009F6E3B" w:rsidRDefault="009F6E3B" w:rsidP="009F6E3B">
      <w:pPr>
        <w:rPr>
          <w:rFonts w:eastAsiaTheme="minorEastAsia"/>
        </w:rPr>
      </w:pPr>
    </w:p>
    <w:p w14:paraId="555064D7" w14:textId="08BEEB7C" w:rsidR="009F6E3B" w:rsidRDefault="009F6E3B" w:rsidP="009F6E3B">
      <w:pPr>
        <w:rPr>
          <w:rFonts w:eastAsiaTheme="minorEastAsia"/>
        </w:rPr>
      </w:pPr>
    </w:p>
    <w:p w14:paraId="1F5C9C70" w14:textId="5516BCD4" w:rsidR="009F6E3B" w:rsidRDefault="009F6E3B" w:rsidP="009F6E3B">
      <w:pPr>
        <w:rPr>
          <w:rFonts w:eastAsiaTheme="minorEastAsia"/>
        </w:rPr>
      </w:pPr>
    </w:p>
    <w:p w14:paraId="5D7B794C" w14:textId="77777777" w:rsidR="009F6E3B" w:rsidRPr="009F6E3B" w:rsidRDefault="009F6E3B" w:rsidP="009F6E3B">
      <w:pPr>
        <w:rPr>
          <w:rFonts w:eastAsiaTheme="minorEastAsia"/>
        </w:rPr>
      </w:pPr>
    </w:p>
    <w:p w14:paraId="39328B60" w14:textId="7B0F05EC" w:rsidR="00E46174" w:rsidRPr="008C5411" w:rsidRDefault="00E46174" w:rsidP="0085568D">
      <w:pPr>
        <w:pStyle w:val="VDTableTitle"/>
        <w:rPr>
          <w:rFonts w:eastAsiaTheme="minorEastAsia"/>
          <w:b/>
          <w:bCs/>
        </w:rPr>
      </w:pPr>
      <w:r>
        <w:rPr>
          <w:rFonts w:eastAsiaTheme="minorEastAsia"/>
          <w:b/>
          <w:bCs/>
        </w:rPr>
        <w:lastRenderedPageBreak/>
        <w:t>Table S</w:t>
      </w:r>
      <w:r w:rsidR="009F6E3B">
        <w:rPr>
          <w:rFonts w:eastAsiaTheme="minorEastAsia"/>
          <w:b/>
          <w:bCs/>
        </w:rPr>
        <w:t>7</w:t>
      </w:r>
      <w:r>
        <w:rPr>
          <w:rFonts w:eastAsiaTheme="minorEastAsia"/>
          <w:b/>
          <w:bCs/>
        </w:rPr>
        <w:t xml:space="preserve">. </w:t>
      </w:r>
      <w:r w:rsidRPr="000D29EC">
        <w:rPr>
          <w:rFonts w:eastAsiaTheme="minorEastAsia"/>
        </w:rPr>
        <w:t>Loadings post varimax rotation from Figure</w:t>
      </w:r>
      <w:r>
        <w:rPr>
          <w:rFonts w:eastAsiaTheme="minorEastAsia"/>
        </w:rPr>
        <w:t xml:space="preserve"> 5</w:t>
      </w:r>
      <w:r w:rsidRPr="000D29EC">
        <w:rPr>
          <w:rFonts w:eastAsiaTheme="minorEastAsia"/>
        </w:rPr>
        <w:t>. Varimax rotated loadings from Larson et al. are also presented for reference.</w:t>
      </w:r>
    </w:p>
    <w:tbl>
      <w:tblPr>
        <w:tblStyle w:val="PlainTable2"/>
        <w:tblW w:w="5000" w:type="pct"/>
        <w:tblLook w:val="04A0" w:firstRow="1" w:lastRow="0" w:firstColumn="1" w:lastColumn="0" w:noHBand="0" w:noVBand="1"/>
      </w:tblPr>
      <w:tblGrid>
        <w:gridCol w:w="715"/>
        <w:gridCol w:w="1584"/>
        <w:gridCol w:w="2801"/>
        <w:gridCol w:w="2130"/>
        <w:gridCol w:w="2130"/>
      </w:tblGrid>
      <w:tr w:rsidR="00E46174" w14:paraId="37DCA431" w14:textId="77777777" w:rsidTr="008C54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 w:type="pct"/>
          </w:tcPr>
          <w:p w14:paraId="0B7FC9C7" w14:textId="77777777" w:rsidR="00E46174" w:rsidRPr="009F4A0A" w:rsidRDefault="00E46174" w:rsidP="008C5411">
            <w:pPr>
              <w:pStyle w:val="TCTableBody"/>
              <w:rPr>
                <w:rFonts w:cs="Times"/>
              </w:rPr>
            </w:pPr>
            <w:bookmarkStart w:id="7" w:name="_Ref97647587"/>
            <w:bookmarkStart w:id="8" w:name="_Ref97641581"/>
          </w:p>
        </w:tc>
        <w:tc>
          <w:tcPr>
            <w:tcW w:w="846" w:type="pct"/>
          </w:tcPr>
          <w:p w14:paraId="406C9542" w14:textId="77777777" w:rsidR="00E46174" w:rsidRPr="009F4A0A" w:rsidRDefault="00E46174" w:rsidP="008C5411">
            <w:pPr>
              <w:pStyle w:val="TCTableBody"/>
              <w:cnfStyle w:val="100000000000" w:firstRow="1" w:lastRow="0" w:firstColumn="0" w:lastColumn="0" w:oddVBand="0" w:evenVBand="0" w:oddHBand="0" w:evenHBand="0" w:firstRowFirstColumn="0" w:firstRowLastColumn="0" w:lastRowFirstColumn="0" w:lastRowLastColumn="0"/>
              <w:rPr>
                <w:rFonts w:cs="Times"/>
              </w:rPr>
            </w:pPr>
            <w:r w:rsidRPr="009F4A0A">
              <w:rPr>
                <w:rFonts w:cs="Times"/>
              </w:rPr>
              <w:t>CO</w:t>
            </w:r>
            <w:r w:rsidRPr="009F4A0A">
              <w:rPr>
                <w:rFonts w:cs="Times"/>
                <w:vertAlign w:val="subscript"/>
              </w:rPr>
              <w:t>2</w:t>
            </w:r>
            <w:r w:rsidRPr="009F4A0A">
              <w:rPr>
                <w:rFonts w:cs="Times"/>
              </w:rPr>
              <w:t xml:space="preserve">-rich (This work) </w:t>
            </w:r>
          </w:p>
        </w:tc>
        <w:tc>
          <w:tcPr>
            <w:tcW w:w="1496" w:type="pct"/>
          </w:tcPr>
          <w:p w14:paraId="20A6E723" w14:textId="10926D39" w:rsidR="00E46174" w:rsidRPr="009F4A0A" w:rsidRDefault="00E46174" w:rsidP="008C5411">
            <w:pPr>
              <w:pStyle w:val="TCTableBody"/>
              <w:cnfStyle w:val="100000000000" w:firstRow="1" w:lastRow="0" w:firstColumn="0" w:lastColumn="0" w:oddVBand="0" w:evenVBand="0" w:oddHBand="0" w:evenHBand="0" w:firstRowFirstColumn="0" w:firstRowLastColumn="0" w:lastRowFirstColumn="0" w:lastRowLastColumn="0"/>
              <w:rPr>
                <w:rFonts w:cs="Times"/>
              </w:rPr>
            </w:pPr>
            <w:r w:rsidRPr="009F4A0A">
              <w:rPr>
                <w:rFonts w:cs="Times"/>
              </w:rPr>
              <w:t>CO-rich</w:t>
            </w:r>
            <w:r w:rsidRPr="009F4A0A">
              <w:rPr>
                <w:rFonts w:cs="Times"/>
              </w:rPr>
              <w:fldChar w:fldCharType="begin"/>
            </w:r>
            <w:r w:rsidR="00482A96">
              <w:rPr>
                <w:rFonts w:cs="Times"/>
              </w:rPr>
              <w:instrText xml:space="preserve"> ADDIN ZOTERO_ITEM CSL_CITATION {"citationID":"Q0pU5Opo","properties":{"formattedCitation":"\\super 2\\nosupersub{}","plainCitation":"2","noteIndex":0},"citationItems":[{"id":159,"uris":["http://zotero.org/users/4282478/items/4SPHF3NQ"],"itemData":{"id":159,"type":"article-journal","abstract":"We have applied the absolute principal component scores (APCS) receptor model to on-road, background-adjusted measurements of NOx, CO, CO2, black carbon (BC), and particle number (PN) obtained from a continuously moving platform deployed over nine afternoon sampling periods in Seattle, WA. Two Varimax-rotated principal component features described 75% of the overall variance of the observations. A heavy-duty vehicle feature was correlated with black carbon and particle number, whereas a light-duty feature was correlated with CO and CO2. NOx had moderate correlation with both features. The bootstrapped APCS model predictions were used to estimate area-wide, average fuel-based emission factors and their respective 95% confidence limits. The average emission factors for NOx, CO, BC and PN (14.8, 18.9, 0.40 g/kg, and 4.3 × 1015 particles/kg for heavy duty vehicles, and 3.2, 22.4, 0.016 g/kg, and 0.19 × 1015 particles/kg for light-duty vehicles, respectively) are consistent with previous estimates based on remote sensing, vehicle chase studies, and recent dynamometer tests. Information on the spatial distribution of the concentrations contributed by these two vehicle categories relative to background during the sampling period was also obtained.","container-title":"Atmospheric Environment","DOI":"10.1016/j.atmosenv.2016.12.037","ISSN":"1352-2310","journalAbbreviation":"Atmospheric Environment","page":"201-211","source":"ScienceDirect","title":"Ambient air quality measurements from a continuously moving mobile platform: Estimation of area-wide, fuel-based, mobile source emission factors using absolute principal component scores","title-short":"Ambient air quality measurements from a continuously moving mobile platform","volume":"152","author":[{"family":"Larson","given":"Timothy"},{"family":"Gould","given":"Timothy"},{"family":"Riley","given":"Erin A."},{"family":"Austin","given":"Elena"},{"family":"Fintzi","given":"Jonathan"},{"family":"Sheppard","given":"Lianne"},{"family":"Yost","given":"Michael"},{"family":"Simpson","given":"Christopher"}],"issued":{"date-parts":[["2017",3,1]]}}}],"schema":"https://github.com/citation-style-language/schema/raw/master/csl-citation.json"} </w:instrText>
            </w:r>
            <w:r w:rsidRPr="009F4A0A">
              <w:rPr>
                <w:rFonts w:cs="Times"/>
              </w:rPr>
              <w:fldChar w:fldCharType="separate"/>
            </w:r>
            <w:r w:rsidR="00482A96" w:rsidRPr="00482A96">
              <w:rPr>
                <w:rFonts w:cs="Times"/>
                <w:szCs w:val="24"/>
                <w:vertAlign w:val="superscript"/>
              </w:rPr>
              <w:t>2</w:t>
            </w:r>
            <w:r w:rsidRPr="009F4A0A">
              <w:rPr>
                <w:rFonts w:cs="Times"/>
              </w:rPr>
              <w:fldChar w:fldCharType="end"/>
            </w:r>
            <w:r w:rsidRPr="009F4A0A">
              <w:rPr>
                <w:rFonts w:cs="Times"/>
              </w:rPr>
              <w:t xml:space="preserve"> </w:t>
            </w:r>
          </w:p>
        </w:tc>
        <w:tc>
          <w:tcPr>
            <w:tcW w:w="1138" w:type="pct"/>
          </w:tcPr>
          <w:p w14:paraId="3DFDDB3E" w14:textId="78AB193A" w:rsidR="00E46174" w:rsidRPr="009F4A0A" w:rsidRDefault="00E46174" w:rsidP="008C5411">
            <w:pPr>
              <w:pStyle w:val="TCTableBody"/>
              <w:cnfStyle w:val="100000000000" w:firstRow="1" w:lastRow="0" w:firstColumn="0" w:lastColumn="0" w:oddVBand="0" w:evenVBand="0" w:oddHBand="0" w:evenHBand="0" w:firstRowFirstColumn="0" w:firstRowLastColumn="0" w:lastRowFirstColumn="0" w:lastRowLastColumn="0"/>
            </w:pPr>
            <w:r w:rsidRPr="005352CB">
              <w:t>BC-</w:t>
            </w:r>
            <w:proofErr w:type="gramStart"/>
            <w:r w:rsidRPr="005352CB">
              <w:t>rich(</w:t>
            </w:r>
            <w:proofErr w:type="gramEnd"/>
            <w:r w:rsidRPr="005352CB">
              <w:t>This work)</w:t>
            </w:r>
          </w:p>
        </w:tc>
        <w:tc>
          <w:tcPr>
            <w:tcW w:w="1138" w:type="pct"/>
          </w:tcPr>
          <w:p w14:paraId="4ED0B5D6" w14:textId="0A525878" w:rsidR="00E46174" w:rsidRPr="009F4A0A" w:rsidRDefault="00E46174" w:rsidP="008C5411">
            <w:pPr>
              <w:pStyle w:val="TCTableBody"/>
              <w:cnfStyle w:val="100000000000" w:firstRow="1" w:lastRow="0" w:firstColumn="0" w:lastColumn="0" w:oddVBand="0" w:evenVBand="0" w:oddHBand="0" w:evenHBand="0" w:firstRowFirstColumn="0" w:firstRowLastColumn="0" w:lastRowFirstColumn="0" w:lastRowLastColumn="0"/>
              <w:rPr>
                <w:rFonts w:cs="Times"/>
              </w:rPr>
            </w:pPr>
            <w:r w:rsidRPr="009F4A0A">
              <w:rPr>
                <w:rFonts w:cs="Times"/>
              </w:rPr>
              <w:t>BC-rich</w:t>
            </w:r>
            <w:r w:rsidRPr="009F4A0A">
              <w:rPr>
                <w:rFonts w:cs="Times"/>
              </w:rPr>
              <w:fldChar w:fldCharType="begin"/>
            </w:r>
            <w:r w:rsidR="00482A96">
              <w:rPr>
                <w:rFonts w:cs="Times"/>
              </w:rPr>
              <w:instrText xml:space="preserve"> ADDIN ZOTERO_ITEM CSL_CITATION {"citationID":"H6nIhqLt","properties":{"formattedCitation":"\\super 2\\nosupersub{}","plainCitation":"2","noteIndex":0},"citationItems":[{"id":159,"uris":["http://zotero.org/users/4282478/items/4SPHF3NQ"],"itemData":{"id":159,"type":"article-journal","abstract":"We have applied the absolute principal component scores (APCS) receptor model to on-road, background-adjusted measurements of NOx, CO, CO2, black carbon (BC), and particle number (PN) obtained from a continuously moving platform deployed over nine afternoon sampling periods in Seattle, WA. Two Varimax-rotated principal component features described 75% of the overall variance of the observations. A heavy-duty vehicle feature was correlated with black carbon and particle number, whereas a light-duty feature was correlated with CO and CO2. NOx had moderate correlation with both features. The bootstrapped APCS model predictions were used to estimate area-wide, average fuel-based emission factors and their respective 95% confidence limits. The average emission factors for NOx, CO, BC and PN (14.8, 18.9, 0.40 g/kg, and 4.3 × 1015 particles/kg for heavy duty vehicles, and 3.2, 22.4, 0.016 g/kg, and 0.19 × 1015 particles/kg for light-duty vehicles, respectively) are consistent with previous estimates based on remote sensing, vehicle chase studies, and recent dynamometer tests. Information on the spatial distribution of the concentrations contributed by these two vehicle categories relative to background during the sampling period was also obtained.","container-title":"Atmospheric Environment","DOI":"10.1016/j.atmosenv.2016.12.037","ISSN":"1352-2310","journalAbbreviation":"Atmospheric Environment","page":"201-211","source":"ScienceDirect","title":"Ambient air quality measurements from a continuously moving mobile platform: Estimation of area-wide, fuel-based, mobile source emission factors using absolute principal component scores","title-short":"Ambient air quality measurements from a continuously moving mobile platform","volume":"152","author":[{"family":"Larson","given":"Timothy"},{"family":"Gould","given":"Timothy"},{"family":"Riley","given":"Erin A."},{"family":"Austin","given":"Elena"},{"family":"Fintzi","given":"Jonathan"},{"family":"Sheppard","given":"Lianne"},{"family":"Yost","given":"Michael"},{"family":"Simpson","given":"Christopher"}],"issued":{"date-parts":[["2017",3,1]]}}}],"schema":"https://github.com/citation-style-language/schema/raw/master/csl-citation.json"} </w:instrText>
            </w:r>
            <w:r w:rsidRPr="009F4A0A">
              <w:rPr>
                <w:rFonts w:cs="Times"/>
              </w:rPr>
              <w:fldChar w:fldCharType="separate"/>
            </w:r>
            <w:r w:rsidR="00482A96" w:rsidRPr="00482A96">
              <w:rPr>
                <w:rFonts w:cs="Times"/>
                <w:szCs w:val="24"/>
                <w:vertAlign w:val="superscript"/>
              </w:rPr>
              <w:t>2</w:t>
            </w:r>
            <w:r w:rsidRPr="009F4A0A">
              <w:rPr>
                <w:rFonts w:cs="Times"/>
              </w:rPr>
              <w:fldChar w:fldCharType="end"/>
            </w:r>
          </w:p>
        </w:tc>
      </w:tr>
      <w:tr w:rsidR="00E46174" w14:paraId="78EDE1A5" w14:textId="77777777" w:rsidTr="008C5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 w:type="pct"/>
          </w:tcPr>
          <w:p w14:paraId="2693B04A" w14:textId="77777777" w:rsidR="00E46174" w:rsidRPr="009F4A0A" w:rsidRDefault="00E46174" w:rsidP="008C5411">
            <w:pPr>
              <w:pStyle w:val="TCTableBody"/>
              <w:rPr>
                <w:rFonts w:cs="Times"/>
              </w:rPr>
            </w:pPr>
            <w:r w:rsidRPr="009F4A0A">
              <w:rPr>
                <w:rFonts w:cs="Times"/>
              </w:rPr>
              <w:t>BC</w:t>
            </w:r>
          </w:p>
        </w:tc>
        <w:tc>
          <w:tcPr>
            <w:tcW w:w="846" w:type="pct"/>
          </w:tcPr>
          <w:p w14:paraId="0ADEBB1D" w14:textId="77777777" w:rsidR="00E46174" w:rsidRPr="009F4A0A" w:rsidRDefault="00E46174" w:rsidP="008C5411">
            <w:pPr>
              <w:pStyle w:val="TCTableBody"/>
              <w:cnfStyle w:val="000000100000" w:firstRow="0" w:lastRow="0" w:firstColumn="0" w:lastColumn="0" w:oddVBand="0" w:evenVBand="0" w:oddHBand="1" w:evenHBand="0" w:firstRowFirstColumn="0" w:firstRowLastColumn="0" w:lastRowFirstColumn="0" w:lastRowLastColumn="0"/>
              <w:rPr>
                <w:rFonts w:cs="Times"/>
              </w:rPr>
            </w:pPr>
            <w:r w:rsidRPr="009F4A0A">
              <w:rPr>
                <w:rFonts w:cs="Times"/>
              </w:rPr>
              <w:t>-0.02</w:t>
            </w:r>
          </w:p>
        </w:tc>
        <w:tc>
          <w:tcPr>
            <w:tcW w:w="1496" w:type="pct"/>
          </w:tcPr>
          <w:p w14:paraId="1DBCEBCE" w14:textId="77777777" w:rsidR="00E46174" w:rsidRPr="009F4A0A" w:rsidRDefault="00E46174" w:rsidP="008C5411">
            <w:pPr>
              <w:pStyle w:val="TCTableBody"/>
              <w:cnfStyle w:val="000000100000" w:firstRow="0" w:lastRow="0" w:firstColumn="0" w:lastColumn="0" w:oddVBand="0" w:evenVBand="0" w:oddHBand="1" w:evenHBand="0" w:firstRowFirstColumn="0" w:firstRowLastColumn="0" w:lastRowFirstColumn="0" w:lastRowLastColumn="0"/>
              <w:rPr>
                <w:rFonts w:cs="Times"/>
              </w:rPr>
            </w:pPr>
            <w:r w:rsidRPr="009F4A0A">
              <w:rPr>
                <w:rFonts w:cs="Times"/>
              </w:rPr>
              <w:t>0.09</w:t>
            </w:r>
          </w:p>
        </w:tc>
        <w:tc>
          <w:tcPr>
            <w:tcW w:w="1138" w:type="pct"/>
          </w:tcPr>
          <w:p w14:paraId="73AEEE03" w14:textId="77777777" w:rsidR="00E46174" w:rsidRPr="009F4A0A" w:rsidRDefault="00E46174" w:rsidP="008C5411">
            <w:pPr>
              <w:pStyle w:val="TCTableBody"/>
              <w:cnfStyle w:val="000000100000" w:firstRow="0" w:lastRow="0" w:firstColumn="0" w:lastColumn="0" w:oddVBand="0" w:evenVBand="0" w:oddHBand="1" w:evenHBand="0" w:firstRowFirstColumn="0" w:firstRowLastColumn="0" w:lastRowFirstColumn="0" w:lastRowLastColumn="0"/>
              <w:rPr>
                <w:rFonts w:cs="Times"/>
              </w:rPr>
            </w:pPr>
            <w:r w:rsidRPr="009F4A0A">
              <w:rPr>
                <w:rFonts w:cs="Times"/>
              </w:rPr>
              <w:t>0.76</w:t>
            </w:r>
          </w:p>
        </w:tc>
        <w:tc>
          <w:tcPr>
            <w:tcW w:w="1138" w:type="pct"/>
          </w:tcPr>
          <w:p w14:paraId="18EDE16D" w14:textId="77777777" w:rsidR="00E46174" w:rsidRPr="009F4A0A" w:rsidRDefault="00E46174" w:rsidP="008C5411">
            <w:pPr>
              <w:pStyle w:val="TCTableBody"/>
              <w:cnfStyle w:val="000000100000" w:firstRow="0" w:lastRow="0" w:firstColumn="0" w:lastColumn="0" w:oddVBand="0" w:evenVBand="0" w:oddHBand="1" w:evenHBand="0" w:firstRowFirstColumn="0" w:firstRowLastColumn="0" w:lastRowFirstColumn="0" w:lastRowLastColumn="0"/>
              <w:rPr>
                <w:rFonts w:cs="Times"/>
              </w:rPr>
            </w:pPr>
            <w:r w:rsidRPr="009F4A0A">
              <w:rPr>
                <w:rFonts w:cs="Times"/>
              </w:rPr>
              <w:t>0.88</w:t>
            </w:r>
          </w:p>
        </w:tc>
      </w:tr>
      <w:tr w:rsidR="00E46174" w14:paraId="35179EDA" w14:textId="77777777" w:rsidTr="008C5411">
        <w:tc>
          <w:tcPr>
            <w:cnfStyle w:val="001000000000" w:firstRow="0" w:lastRow="0" w:firstColumn="1" w:lastColumn="0" w:oddVBand="0" w:evenVBand="0" w:oddHBand="0" w:evenHBand="0" w:firstRowFirstColumn="0" w:firstRowLastColumn="0" w:lastRowFirstColumn="0" w:lastRowLastColumn="0"/>
            <w:tcW w:w="382" w:type="pct"/>
          </w:tcPr>
          <w:p w14:paraId="58F668FB" w14:textId="77777777" w:rsidR="00E46174" w:rsidRPr="009F4A0A" w:rsidRDefault="00E46174" w:rsidP="008C5411">
            <w:pPr>
              <w:pStyle w:val="TCTableBody"/>
              <w:rPr>
                <w:rFonts w:cs="Times"/>
              </w:rPr>
            </w:pPr>
            <w:r w:rsidRPr="009F4A0A">
              <w:rPr>
                <w:rFonts w:cs="Times"/>
              </w:rPr>
              <w:t>CO</w:t>
            </w:r>
            <w:r w:rsidRPr="009F4A0A">
              <w:rPr>
                <w:rFonts w:cs="Times"/>
                <w:vertAlign w:val="subscript"/>
              </w:rPr>
              <w:t>2</w:t>
            </w:r>
          </w:p>
        </w:tc>
        <w:tc>
          <w:tcPr>
            <w:tcW w:w="846" w:type="pct"/>
          </w:tcPr>
          <w:p w14:paraId="002650B6" w14:textId="77777777" w:rsidR="00E46174" w:rsidRPr="009F4A0A" w:rsidRDefault="00E46174" w:rsidP="008C5411">
            <w:pPr>
              <w:pStyle w:val="TCTableBody"/>
              <w:cnfStyle w:val="000000000000" w:firstRow="0" w:lastRow="0" w:firstColumn="0" w:lastColumn="0" w:oddVBand="0" w:evenVBand="0" w:oddHBand="0" w:evenHBand="0" w:firstRowFirstColumn="0" w:firstRowLastColumn="0" w:lastRowFirstColumn="0" w:lastRowLastColumn="0"/>
              <w:rPr>
                <w:rFonts w:cs="Times"/>
              </w:rPr>
            </w:pPr>
            <w:r w:rsidRPr="009F4A0A">
              <w:rPr>
                <w:rFonts w:cs="Times"/>
              </w:rPr>
              <w:t>0.97</w:t>
            </w:r>
          </w:p>
        </w:tc>
        <w:tc>
          <w:tcPr>
            <w:tcW w:w="1496" w:type="pct"/>
          </w:tcPr>
          <w:p w14:paraId="58F2FC54" w14:textId="77777777" w:rsidR="00E46174" w:rsidRPr="009F4A0A" w:rsidRDefault="00E46174" w:rsidP="008C5411">
            <w:pPr>
              <w:pStyle w:val="TCTableBody"/>
              <w:cnfStyle w:val="000000000000" w:firstRow="0" w:lastRow="0" w:firstColumn="0" w:lastColumn="0" w:oddVBand="0" w:evenVBand="0" w:oddHBand="0" w:evenHBand="0" w:firstRowFirstColumn="0" w:firstRowLastColumn="0" w:lastRowFirstColumn="0" w:lastRowLastColumn="0"/>
              <w:rPr>
                <w:rFonts w:cs="Times"/>
              </w:rPr>
            </w:pPr>
            <w:r w:rsidRPr="009F4A0A">
              <w:rPr>
                <w:rFonts w:cs="Times"/>
              </w:rPr>
              <w:t>0.76</w:t>
            </w:r>
          </w:p>
        </w:tc>
        <w:tc>
          <w:tcPr>
            <w:tcW w:w="1138" w:type="pct"/>
          </w:tcPr>
          <w:p w14:paraId="7CC714C8" w14:textId="77777777" w:rsidR="00E46174" w:rsidRPr="009F4A0A" w:rsidRDefault="00E46174" w:rsidP="008C5411">
            <w:pPr>
              <w:pStyle w:val="TCTableBody"/>
              <w:cnfStyle w:val="000000000000" w:firstRow="0" w:lastRow="0" w:firstColumn="0" w:lastColumn="0" w:oddVBand="0" w:evenVBand="0" w:oddHBand="0" w:evenHBand="0" w:firstRowFirstColumn="0" w:firstRowLastColumn="0" w:lastRowFirstColumn="0" w:lastRowLastColumn="0"/>
              <w:rPr>
                <w:rFonts w:cs="Times"/>
              </w:rPr>
            </w:pPr>
            <w:r w:rsidRPr="009F4A0A">
              <w:rPr>
                <w:rFonts w:cs="Times"/>
              </w:rPr>
              <w:t>0.07</w:t>
            </w:r>
          </w:p>
        </w:tc>
        <w:tc>
          <w:tcPr>
            <w:tcW w:w="1138" w:type="pct"/>
          </w:tcPr>
          <w:p w14:paraId="7C7524F4" w14:textId="77777777" w:rsidR="00E46174" w:rsidRPr="009F4A0A" w:rsidRDefault="00E46174" w:rsidP="008C5411">
            <w:pPr>
              <w:pStyle w:val="TCTableBody"/>
              <w:cnfStyle w:val="000000000000" w:firstRow="0" w:lastRow="0" w:firstColumn="0" w:lastColumn="0" w:oddVBand="0" w:evenVBand="0" w:oddHBand="0" w:evenHBand="0" w:firstRowFirstColumn="0" w:firstRowLastColumn="0" w:lastRowFirstColumn="0" w:lastRowLastColumn="0"/>
              <w:rPr>
                <w:rFonts w:cs="Times"/>
              </w:rPr>
            </w:pPr>
            <w:r w:rsidRPr="009F4A0A">
              <w:rPr>
                <w:rFonts w:cs="Times"/>
              </w:rPr>
              <w:t>0.19</w:t>
            </w:r>
          </w:p>
        </w:tc>
      </w:tr>
      <w:tr w:rsidR="00E46174" w14:paraId="2733D7E4" w14:textId="77777777" w:rsidTr="008C5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 w:type="pct"/>
          </w:tcPr>
          <w:p w14:paraId="6635CE8F" w14:textId="77777777" w:rsidR="00E46174" w:rsidRPr="009F4A0A" w:rsidRDefault="00E46174" w:rsidP="008C5411">
            <w:pPr>
              <w:pStyle w:val="TCTableBody"/>
              <w:rPr>
                <w:rFonts w:cs="Times"/>
              </w:rPr>
            </w:pPr>
            <w:r w:rsidRPr="009F4A0A">
              <w:rPr>
                <w:rFonts w:cs="Times"/>
              </w:rPr>
              <w:t>NO</w:t>
            </w:r>
            <w:r w:rsidRPr="009F4A0A">
              <w:rPr>
                <w:rFonts w:cs="Times"/>
                <w:vertAlign w:val="subscript"/>
              </w:rPr>
              <w:t>x</w:t>
            </w:r>
          </w:p>
        </w:tc>
        <w:tc>
          <w:tcPr>
            <w:tcW w:w="846" w:type="pct"/>
          </w:tcPr>
          <w:p w14:paraId="39423B16" w14:textId="77777777" w:rsidR="00E46174" w:rsidRPr="009F4A0A" w:rsidRDefault="00E46174" w:rsidP="008C5411">
            <w:pPr>
              <w:pStyle w:val="TCTableBody"/>
              <w:cnfStyle w:val="000000100000" w:firstRow="0" w:lastRow="0" w:firstColumn="0" w:lastColumn="0" w:oddVBand="0" w:evenVBand="0" w:oddHBand="1" w:evenHBand="0" w:firstRowFirstColumn="0" w:firstRowLastColumn="0" w:lastRowFirstColumn="0" w:lastRowLastColumn="0"/>
              <w:rPr>
                <w:rFonts w:cs="Times"/>
              </w:rPr>
            </w:pPr>
            <w:r w:rsidRPr="009F4A0A">
              <w:rPr>
                <w:rFonts w:cs="Times"/>
              </w:rPr>
              <w:t>0.4</w:t>
            </w:r>
            <w:r>
              <w:rPr>
                <w:rFonts w:cs="Times"/>
              </w:rPr>
              <w:t>2</w:t>
            </w:r>
          </w:p>
        </w:tc>
        <w:tc>
          <w:tcPr>
            <w:tcW w:w="1496" w:type="pct"/>
          </w:tcPr>
          <w:p w14:paraId="3CE18D7D" w14:textId="77777777" w:rsidR="00E46174" w:rsidRPr="009F4A0A" w:rsidRDefault="00E46174" w:rsidP="008C5411">
            <w:pPr>
              <w:pStyle w:val="TCTableBody"/>
              <w:cnfStyle w:val="000000100000" w:firstRow="0" w:lastRow="0" w:firstColumn="0" w:lastColumn="0" w:oddVBand="0" w:evenVBand="0" w:oddHBand="1" w:evenHBand="0" w:firstRowFirstColumn="0" w:firstRowLastColumn="0" w:lastRowFirstColumn="0" w:lastRowLastColumn="0"/>
              <w:rPr>
                <w:rFonts w:cs="Times"/>
              </w:rPr>
            </w:pPr>
            <w:r w:rsidRPr="009F4A0A">
              <w:rPr>
                <w:rFonts w:cs="Times"/>
              </w:rPr>
              <w:t>0.69</w:t>
            </w:r>
          </w:p>
        </w:tc>
        <w:tc>
          <w:tcPr>
            <w:tcW w:w="1138" w:type="pct"/>
          </w:tcPr>
          <w:p w14:paraId="33FDCDBA" w14:textId="77777777" w:rsidR="00E46174" w:rsidRPr="009F4A0A" w:rsidRDefault="00E46174" w:rsidP="008C5411">
            <w:pPr>
              <w:pStyle w:val="TCTableBody"/>
              <w:cnfStyle w:val="000000100000" w:firstRow="0" w:lastRow="0" w:firstColumn="0" w:lastColumn="0" w:oddVBand="0" w:evenVBand="0" w:oddHBand="1" w:evenHBand="0" w:firstRowFirstColumn="0" w:firstRowLastColumn="0" w:lastRowFirstColumn="0" w:lastRowLastColumn="0"/>
              <w:rPr>
                <w:rFonts w:cs="Times"/>
              </w:rPr>
            </w:pPr>
            <w:r w:rsidRPr="009F4A0A">
              <w:rPr>
                <w:rFonts w:cs="Times"/>
              </w:rPr>
              <w:t>0.70</w:t>
            </w:r>
          </w:p>
        </w:tc>
        <w:tc>
          <w:tcPr>
            <w:tcW w:w="1138" w:type="pct"/>
          </w:tcPr>
          <w:p w14:paraId="2ACA1FD4" w14:textId="77777777" w:rsidR="00E46174" w:rsidRPr="009F4A0A" w:rsidRDefault="00E46174" w:rsidP="008C5411">
            <w:pPr>
              <w:pStyle w:val="TCTableBody"/>
              <w:cnfStyle w:val="000000100000" w:firstRow="0" w:lastRow="0" w:firstColumn="0" w:lastColumn="0" w:oddVBand="0" w:evenVBand="0" w:oddHBand="1" w:evenHBand="0" w:firstRowFirstColumn="0" w:firstRowLastColumn="0" w:lastRowFirstColumn="0" w:lastRowLastColumn="0"/>
              <w:rPr>
                <w:rFonts w:cs="Times"/>
              </w:rPr>
            </w:pPr>
            <w:r w:rsidRPr="009F4A0A">
              <w:rPr>
                <w:rFonts w:cs="Times"/>
              </w:rPr>
              <w:t>0.62</w:t>
            </w:r>
          </w:p>
        </w:tc>
      </w:tr>
      <w:tr w:rsidR="00E46174" w14:paraId="10653218" w14:textId="77777777" w:rsidTr="008C5411">
        <w:tc>
          <w:tcPr>
            <w:cnfStyle w:val="001000000000" w:firstRow="0" w:lastRow="0" w:firstColumn="1" w:lastColumn="0" w:oddVBand="0" w:evenVBand="0" w:oddHBand="0" w:evenHBand="0" w:firstRowFirstColumn="0" w:firstRowLastColumn="0" w:lastRowFirstColumn="0" w:lastRowLastColumn="0"/>
            <w:tcW w:w="382" w:type="pct"/>
          </w:tcPr>
          <w:p w14:paraId="0AEE116F" w14:textId="77777777" w:rsidR="00E46174" w:rsidRPr="009F4A0A" w:rsidRDefault="00E46174" w:rsidP="008C5411">
            <w:pPr>
              <w:pStyle w:val="TCTableBody"/>
              <w:rPr>
                <w:rFonts w:cs="Times"/>
              </w:rPr>
            </w:pPr>
            <w:r w:rsidRPr="009F4A0A">
              <w:rPr>
                <w:rFonts w:cs="Times"/>
              </w:rPr>
              <w:t>UFP</w:t>
            </w:r>
          </w:p>
        </w:tc>
        <w:tc>
          <w:tcPr>
            <w:tcW w:w="846" w:type="pct"/>
          </w:tcPr>
          <w:p w14:paraId="6A1F8D5D" w14:textId="77777777" w:rsidR="00E46174" w:rsidRPr="009F4A0A" w:rsidRDefault="00E46174" w:rsidP="008C5411">
            <w:pPr>
              <w:pStyle w:val="TCTableBody"/>
              <w:cnfStyle w:val="000000000000" w:firstRow="0" w:lastRow="0" w:firstColumn="0" w:lastColumn="0" w:oddVBand="0" w:evenVBand="0" w:oddHBand="0" w:evenHBand="0" w:firstRowFirstColumn="0" w:firstRowLastColumn="0" w:lastRowFirstColumn="0" w:lastRowLastColumn="0"/>
              <w:rPr>
                <w:rFonts w:cs="Times"/>
              </w:rPr>
            </w:pPr>
            <w:r w:rsidRPr="009F4A0A">
              <w:rPr>
                <w:rFonts w:cs="Times"/>
              </w:rPr>
              <w:t>0.0</w:t>
            </w:r>
            <w:r>
              <w:rPr>
                <w:rFonts w:cs="Times"/>
              </w:rPr>
              <w:t>8</w:t>
            </w:r>
          </w:p>
        </w:tc>
        <w:tc>
          <w:tcPr>
            <w:tcW w:w="1496" w:type="pct"/>
          </w:tcPr>
          <w:p w14:paraId="577F11E9" w14:textId="77777777" w:rsidR="00E46174" w:rsidRPr="009F4A0A" w:rsidRDefault="00E46174" w:rsidP="008C5411">
            <w:pPr>
              <w:pStyle w:val="TCTableBody"/>
              <w:cnfStyle w:val="000000000000" w:firstRow="0" w:lastRow="0" w:firstColumn="0" w:lastColumn="0" w:oddVBand="0" w:evenVBand="0" w:oddHBand="0" w:evenHBand="0" w:firstRowFirstColumn="0" w:firstRowLastColumn="0" w:lastRowFirstColumn="0" w:lastRowLastColumn="0"/>
              <w:rPr>
                <w:rFonts w:cs="Times"/>
              </w:rPr>
            </w:pPr>
            <w:r w:rsidRPr="009F4A0A">
              <w:rPr>
                <w:rFonts w:cs="Times"/>
              </w:rPr>
              <w:t>0.26</w:t>
            </w:r>
          </w:p>
        </w:tc>
        <w:tc>
          <w:tcPr>
            <w:tcW w:w="1138" w:type="pct"/>
          </w:tcPr>
          <w:p w14:paraId="40DEEB6A" w14:textId="77777777" w:rsidR="00E46174" w:rsidRPr="009F4A0A" w:rsidRDefault="00E46174" w:rsidP="008C5411">
            <w:pPr>
              <w:pStyle w:val="TCTableBody"/>
              <w:cnfStyle w:val="000000000000" w:firstRow="0" w:lastRow="0" w:firstColumn="0" w:lastColumn="0" w:oddVBand="0" w:evenVBand="0" w:oddHBand="0" w:evenHBand="0" w:firstRowFirstColumn="0" w:firstRowLastColumn="0" w:lastRowFirstColumn="0" w:lastRowLastColumn="0"/>
              <w:rPr>
                <w:rFonts w:cs="Times"/>
              </w:rPr>
            </w:pPr>
            <w:r w:rsidRPr="009F4A0A">
              <w:rPr>
                <w:rFonts w:cs="Times"/>
              </w:rPr>
              <w:t>0.75</w:t>
            </w:r>
          </w:p>
        </w:tc>
        <w:tc>
          <w:tcPr>
            <w:tcW w:w="1138" w:type="pct"/>
          </w:tcPr>
          <w:p w14:paraId="42FA1E32" w14:textId="77777777" w:rsidR="00E46174" w:rsidRPr="009F4A0A" w:rsidRDefault="00E46174" w:rsidP="008C5411">
            <w:pPr>
              <w:pStyle w:val="TCTableBody"/>
              <w:cnfStyle w:val="000000000000" w:firstRow="0" w:lastRow="0" w:firstColumn="0" w:lastColumn="0" w:oddVBand="0" w:evenVBand="0" w:oddHBand="0" w:evenHBand="0" w:firstRowFirstColumn="0" w:firstRowLastColumn="0" w:lastRowFirstColumn="0" w:lastRowLastColumn="0"/>
              <w:rPr>
                <w:rFonts w:cs="Times"/>
              </w:rPr>
            </w:pPr>
            <w:r w:rsidRPr="009F4A0A">
              <w:rPr>
                <w:rFonts w:cs="Times"/>
              </w:rPr>
              <w:t>0.87</w:t>
            </w:r>
          </w:p>
        </w:tc>
      </w:tr>
      <w:bookmarkEnd w:id="7"/>
      <w:bookmarkEnd w:id="8"/>
    </w:tbl>
    <w:p w14:paraId="0D9D2EDB" w14:textId="77777777" w:rsidR="00E46174" w:rsidRDefault="00E46174" w:rsidP="0085568D">
      <w:pPr>
        <w:pStyle w:val="VDTableTitle"/>
        <w:rPr>
          <w:b/>
          <w:bCs/>
        </w:rPr>
      </w:pPr>
    </w:p>
    <w:p w14:paraId="5B0EBA92" w14:textId="77777777" w:rsidR="00E46174" w:rsidRDefault="00E46174" w:rsidP="0085568D">
      <w:pPr>
        <w:pStyle w:val="VDTableTitle"/>
        <w:rPr>
          <w:b/>
          <w:bCs/>
        </w:rPr>
      </w:pPr>
    </w:p>
    <w:p w14:paraId="340DBA0D" w14:textId="77777777" w:rsidR="00E46174" w:rsidRDefault="00E46174" w:rsidP="0085568D">
      <w:pPr>
        <w:pStyle w:val="VDTableTitle"/>
        <w:rPr>
          <w:b/>
          <w:bCs/>
        </w:rPr>
      </w:pPr>
    </w:p>
    <w:p w14:paraId="4B873CA9" w14:textId="77777777" w:rsidR="00E46174" w:rsidRDefault="00E46174" w:rsidP="0085568D">
      <w:pPr>
        <w:pStyle w:val="VDTableTitle"/>
        <w:rPr>
          <w:b/>
          <w:bCs/>
        </w:rPr>
      </w:pPr>
    </w:p>
    <w:p w14:paraId="6BEA1B89" w14:textId="77777777" w:rsidR="00E46174" w:rsidRDefault="00E46174" w:rsidP="0085568D">
      <w:pPr>
        <w:pStyle w:val="VDTableTitle"/>
        <w:rPr>
          <w:b/>
          <w:bCs/>
        </w:rPr>
      </w:pPr>
    </w:p>
    <w:p w14:paraId="20317C18" w14:textId="77777777" w:rsidR="00E46174" w:rsidRDefault="00E46174" w:rsidP="0085568D">
      <w:pPr>
        <w:pStyle w:val="VDTableTitle"/>
        <w:rPr>
          <w:b/>
          <w:bCs/>
        </w:rPr>
      </w:pPr>
    </w:p>
    <w:p w14:paraId="60741040" w14:textId="77777777" w:rsidR="00E46174" w:rsidRDefault="00E46174" w:rsidP="0085568D">
      <w:pPr>
        <w:pStyle w:val="VDTableTitle"/>
        <w:rPr>
          <w:b/>
          <w:bCs/>
        </w:rPr>
      </w:pPr>
    </w:p>
    <w:p w14:paraId="11680A26" w14:textId="77777777" w:rsidR="00E46174" w:rsidRDefault="00E46174" w:rsidP="0085568D">
      <w:pPr>
        <w:pStyle w:val="VDTableTitle"/>
        <w:rPr>
          <w:b/>
          <w:bCs/>
        </w:rPr>
      </w:pPr>
    </w:p>
    <w:p w14:paraId="4AFB8A93" w14:textId="77777777" w:rsidR="00E46174" w:rsidRDefault="00E46174" w:rsidP="0085568D">
      <w:pPr>
        <w:pStyle w:val="VDTableTitle"/>
        <w:rPr>
          <w:b/>
          <w:bCs/>
        </w:rPr>
      </w:pPr>
    </w:p>
    <w:p w14:paraId="49698BDF" w14:textId="77777777" w:rsidR="00E46174" w:rsidRDefault="00E46174" w:rsidP="0085568D">
      <w:pPr>
        <w:pStyle w:val="VDTableTitle"/>
        <w:rPr>
          <w:b/>
          <w:bCs/>
        </w:rPr>
      </w:pPr>
    </w:p>
    <w:p w14:paraId="0B0FEC49" w14:textId="251606AA" w:rsidR="00E46174" w:rsidRDefault="00E46174" w:rsidP="0085568D">
      <w:pPr>
        <w:pStyle w:val="VDTableTitle"/>
        <w:rPr>
          <w:b/>
          <w:bCs/>
        </w:rPr>
      </w:pPr>
    </w:p>
    <w:p w14:paraId="69ECB59C" w14:textId="7DAE6A17" w:rsidR="00FF564E" w:rsidRDefault="00FF564E" w:rsidP="000B5610">
      <w:pPr>
        <w:pStyle w:val="TAMainText"/>
        <w:spacing w:after="240"/>
        <w:ind w:firstLine="0"/>
        <w:jc w:val="left"/>
      </w:pPr>
    </w:p>
    <w:p w14:paraId="2728E3C7" w14:textId="03894325" w:rsidR="00FF564E" w:rsidRPr="00FF564E" w:rsidRDefault="00FF564E" w:rsidP="00FF564E">
      <w:pPr>
        <w:pStyle w:val="VDTableTitle"/>
      </w:pPr>
      <w:r>
        <w:rPr>
          <w:b/>
          <w:bCs/>
        </w:rPr>
        <w:lastRenderedPageBreak/>
        <w:t>Table S</w:t>
      </w:r>
      <w:r w:rsidR="008C5411">
        <w:rPr>
          <w:b/>
          <w:bCs/>
        </w:rPr>
        <w:t>8</w:t>
      </w:r>
      <w:r>
        <w:rPr>
          <w:b/>
          <w:bCs/>
        </w:rPr>
        <w:t xml:space="preserve">. </w:t>
      </w:r>
      <w:r>
        <w:t>Census tract characteristics reprinted from Actkinson et al.</w:t>
      </w:r>
      <w:r>
        <w:fldChar w:fldCharType="begin"/>
      </w:r>
      <w:r w:rsidR="00482A96">
        <w:instrText xml:space="preserve"> ADDIN ZOTERO_ITEM CSL_CITATION {"citationID":"FDOSY2cJ","properties":{"formattedCitation":"\\super 3\\nosupersub{}","plainCitation":"3","noteIndex":0},"citationItems":[{"id":24,"uris":["http://zotero.org/users/4282478/items/RSPG5BFE"],"itemData":{"id":24,"type":"article-journal","abstract":"&lt;p&gt;&lt;strong class=\"journal-contentHeaderColor\"&gt;Abstract.&lt;/strong&gt; Mobile monitoring is becoming increasingly popular for characterizing air pollution on fine spatial scales. In identifying local source contributions to measured pollutant concentrations, the detection and quantification of background are key steps in many mobile monitoring studies, but the methodology to do so requires further development to improve replicability. Here we discuss a new method for quantifying and removing background in mobile monitoring studies, State-Informed Background Removal (SIBaR). The method employs hidden Markov models (HMMs), a popular modeling technique that detects regime changes in time series. We discuss the development of SIBaR and assess its performance on an external dataset. We find 83 % agreement between the predictions made by SIBaR and the predetermined allocation of background and non-background data points. We then assess its application to a dataset collected in Houston by mapping the fraction of points designated as background and comparing source contributions to those derived using other published background detection and removal techniques. The presented results suggest that the SIBaR-modeled source contributions contain source influences left undetected by other techniques, but that they are prone to unrealistic source contribution estimates when they extrapolate. Results suggest that SIBaR could serve as a framework for improved background quantification and removal in future mobile monitoring studies while ensuring that cases of extrapolation are appropriately addressed.&lt;/p&gt;","container-title":"Atmospheric Measurement Techniques","DOI":"10.5194/amt-14-5809-2021","ISSN":"1867-1381","issue":"8","language":"English","note":"publisher: Copernicus GmbH","page":"5809-5821","source":"amt.copernicus.org","title":"SIBaR: a new method for background quantification and removal from mobile air pollution measurements","title-short":"SIBaR","volume":"14","author":[{"family":"Actkinson","given":"Blake"},{"family":"Ensor","given":"Katherine"},{"family":"Griffin","given":"Robert J."}],"issued":{"date-parts":[["2021",8,26]]}}}],"schema":"https://github.com/citation-style-language/schema/raw/master/csl-citation.json"} </w:instrText>
      </w:r>
      <w:r>
        <w:fldChar w:fldCharType="separate"/>
      </w:r>
      <w:r w:rsidR="00482A96" w:rsidRPr="00482A96">
        <w:rPr>
          <w:rFonts w:cs="Times"/>
          <w:szCs w:val="24"/>
          <w:vertAlign w:val="superscript"/>
        </w:rPr>
        <w:t>3</w:t>
      </w:r>
      <w:r>
        <w:fldChar w:fldCharType="end"/>
      </w:r>
      <w:r>
        <w:t xml:space="preserve"> Data taken from U.S. Census (2010)</w:t>
      </w:r>
      <w:r>
        <w:fldChar w:fldCharType="begin"/>
      </w:r>
      <w:r w:rsidR="00482A96">
        <w:instrText xml:space="preserve"> ADDIN ZOTERO_ITEM CSL_CITATION {"citationID":"H1TOQRf0","properties":{"formattedCitation":"\\super 4\\nosupersub{}","plainCitation":"4","noteIndex":0},"citationItems":[{"id":73,"uris":["http://zotero.org/users/4282478/items/LY6YXIGW"],"itemData":{"id":73,"type":"webpage","abstract":"City of Houston DEMOGRAPHICS MIL web service","language":"en-us","title":"Census 2010 Tracts","URL":"https://cohgis-mycity.opendata.arcgis.com/datasets/census-2010-tracts","accessed":{"date-parts":[["2020",11,23]]}}}],"schema":"https://github.com/citation-style-language/schema/raw/master/csl-citation.json"} </w:instrText>
      </w:r>
      <w:r>
        <w:fldChar w:fldCharType="separate"/>
      </w:r>
      <w:r w:rsidR="00482A96" w:rsidRPr="00482A96">
        <w:rPr>
          <w:rFonts w:cs="Times"/>
          <w:szCs w:val="24"/>
          <w:vertAlign w:val="superscript"/>
        </w:rPr>
        <w:t>4</w:t>
      </w:r>
      <w:r>
        <w:fldChar w:fldCharType="end"/>
      </w:r>
      <w:r>
        <w:t xml:space="preserve"> and Environmental Defense Fund.</w:t>
      </w:r>
      <w:r>
        <w:fldChar w:fldCharType="begin"/>
      </w:r>
      <w:r w:rsidR="00482A96">
        <w:instrText xml:space="preserve"> ADDIN ZOTERO_ITEM CSL_CITATION {"citationID":"bUNOidRo","properties":{"formattedCitation":"\\super 5\\nosupersub{}","plainCitation":"5","noteIndex":0},"citationItems":[{"id":72,"uris":["http://zotero.org/users/4282478/items/BIQV3DX5"],"itemData":{"id":72,"type":"webpage","abstract":"Our maps of 22 neighborhoods paint a vivid picture of pollution, race, poverty and health in Texas' largest metro area.","container-title":"Environmental Defense Fund","language":"en","title":"Finding pollution—and who it impacts most—in Houston","URL":"https://www.edf.org/maps/airqualitymaps/houston/pollution-map/","accessed":{"date-parts":[["2020",11,23]]}}}],"schema":"https://github.com/citation-style-language/schema/raw/master/csl-citation.json"} </w:instrText>
      </w:r>
      <w:r>
        <w:fldChar w:fldCharType="separate"/>
      </w:r>
      <w:r w:rsidR="00482A96" w:rsidRPr="00482A96">
        <w:rPr>
          <w:rFonts w:cs="Times"/>
          <w:szCs w:val="24"/>
          <w:vertAlign w:val="superscript"/>
        </w:rPr>
        <w:t>5</w:t>
      </w:r>
      <w:r>
        <w:fldChar w:fldCharType="end"/>
      </w:r>
    </w:p>
    <w:tbl>
      <w:tblPr>
        <w:tblStyle w:val="PlainTable2"/>
        <w:tblW w:w="0" w:type="auto"/>
        <w:tblLook w:val="04A0" w:firstRow="1" w:lastRow="0" w:firstColumn="1" w:lastColumn="0" w:noHBand="0" w:noVBand="1"/>
      </w:tblPr>
      <w:tblGrid>
        <w:gridCol w:w="2038"/>
        <w:gridCol w:w="1337"/>
        <w:gridCol w:w="1578"/>
        <w:gridCol w:w="2060"/>
        <w:gridCol w:w="2347"/>
      </w:tblGrid>
      <w:tr w:rsidR="00FF564E" w14:paraId="0E43C65B" w14:textId="77777777" w:rsidTr="00D628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38D0DA42" w14:textId="77777777" w:rsidR="00FF564E" w:rsidRPr="00C10F54" w:rsidRDefault="00FF564E" w:rsidP="00D62803">
            <w:pPr>
              <w:pStyle w:val="NoSpacing"/>
              <w:rPr>
                <w:rFonts w:ascii="Times New Roman" w:hAnsi="Times New Roman" w:cs="Times New Roman"/>
                <w:sz w:val="24"/>
                <w:szCs w:val="24"/>
              </w:rPr>
            </w:pPr>
            <w:r w:rsidRPr="00C10F54">
              <w:rPr>
                <w:rFonts w:ascii="Times New Roman" w:hAnsi="Times New Roman"/>
                <w:sz w:val="24"/>
                <w:szCs w:val="24"/>
              </w:rPr>
              <w:t>Census Tracts</w:t>
            </w:r>
          </w:p>
        </w:tc>
        <w:tc>
          <w:tcPr>
            <w:tcW w:w="236" w:type="dxa"/>
          </w:tcPr>
          <w:p w14:paraId="3F51D8DA" w14:textId="77777777" w:rsidR="00FF564E" w:rsidRDefault="00FF564E" w:rsidP="00D62803">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Population</w:t>
            </w:r>
          </w:p>
          <w:p w14:paraId="41F8EE46" w14:textId="77777777" w:rsidR="00FF564E" w:rsidRPr="00C10F54" w:rsidRDefault="00FF564E" w:rsidP="00D62803">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sz w:val="24"/>
                <w:szCs w:val="24"/>
              </w:rPr>
              <w:t>Total</w:t>
            </w:r>
          </w:p>
        </w:tc>
        <w:tc>
          <w:tcPr>
            <w:tcW w:w="1879" w:type="dxa"/>
          </w:tcPr>
          <w:p w14:paraId="05D9CD6C" w14:textId="77777777" w:rsidR="00FF564E" w:rsidRPr="006B0120" w:rsidRDefault="00FF564E" w:rsidP="00D62803">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 Metal Recyclers </w:t>
            </w:r>
          </w:p>
        </w:tc>
        <w:tc>
          <w:tcPr>
            <w:tcW w:w="2790" w:type="dxa"/>
          </w:tcPr>
          <w:p w14:paraId="0FAA617C" w14:textId="77777777" w:rsidR="00FF564E" w:rsidRDefault="00FF564E" w:rsidP="00D62803">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Concrete Batch Plants</w:t>
            </w:r>
          </w:p>
        </w:tc>
        <w:tc>
          <w:tcPr>
            <w:tcW w:w="2880" w:type="dxa"/>
          </w:tcPr>
          <w:p w14:paraId="166A7CD5" w14:textId="77777777" w:rsidR="00FF564E" w:rsidRDefault="00FF564E" w:rsidP="00D62803">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Petrochemical Facilities</w:t>
            </w:r>
          </w:p>
        </w:tc>
      </w:tr>
      <w:tr w:rsidR="00FF564E" w14:paraId="45C72051"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591D55C4" w14:textId="77777777" w:rsidR="00FF564E" w:rsidRPr="00C10F54" w:rsidRDefault="00FF564E" w:rsidP="00D62803">
            <w:pPr>
              <w:pStyle w:val="NoSpacing"/>
              <w:rPr>
                <w:rFonts w:ascii="Times New Roman" w:hAnsi="Times New Roman"/>
                <w:sz w:val="24"/>
                <w:szCs w:val="24"/>
              </w:rPr>
            </w:pPr>
            <w:r w:rsidRPr="00C10F54">
              <w:rPr>
                <w:rFonts w:ascii="Times New Roman" w:hAnsi="Times New Roman"/>
                <w:sz w:val="24"/>
                <w:szCs w:val="24"/>
              </w:rPr>
              <w:t>Northwest Domain</w:t>
            </w:r>
          </w:p>
        </w:tc>
        <w:tc>
          <w:tcPr>
            <w:tcW w:w="236" w:type="dxa"/>
          </w:tcPr>
          <w:p w14:paraId="55702FB2" w14:textId="77777777" w:rsidR="00FF564E" w:rsidRPr="00C10F54"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r>
              <w:rPr>
                <w:rFonts w:ascii="Times New Roman" w:hAnsi="Times New Roman"/>
                <w:b/>
                <w:sz w:val="24"/>
                <w:szCs w:val="24"/>
              </w:rPr>
              <w:t>34873</w:t>
            </w:r>
          </w:p>
        </w:tc>
        <w:tc>
          <w:tcPr>
            <w:tcW w:w="1879" w:type="dxa"/>
          </w:tcPr>
          <w:p w14:paraId="4BE2A44B" w14:textId="77777777" w:rsidR="00FF564E" w:rsidRPr="00C10F54"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r>
              <w:rPr>
                <w:rFonts w:ascii="Times New Roman" w:hAnsi="Times New Roman"/>
                <w:b/>
                <w:sz w:val="24"/>
                <w:szCs w:val="24"/>
              </w:rPr>
              <w:t>7</w:t>
            </w:r>
          </w:p>
        </w:tc>
        <w:tc>
          <w:tcPr>
            <w:tcW w:w="2790" w:type="dxa"/>
          </w:tcPr>
          <w:p w14:paraId="50C5A8E9" w14:textId="77777777" w:rsidR="00FF564E" w:rsidRPr="00C10F54"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r>
              <w:rPr>
                <w:rFonts w:ascii="Times New Roman" w:hAnsi="Times New Roman"/>
                <w:b/>
                <w:sz w:val="24"/>
                <w:szCs w:val="24"/>
              </w:rPr>
              <w:t>2</w:t>
            </w:r>
          </w:p>
        </w:tc>
        <w:tc>
          <w:tcPr>
            <w:tcW w:w="2880" w:type="dxa"/>
          </w:tcPr>
          <w:p w14:paraId="49EDE06A" w14:textId="77777777" w:rsidR="00FF564E" w:rsidRPr="00C10F54"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r>
              <w:rPr>
                <w:rFonts w:ascii="Times New Roman" w:hAnsi="Times New Roman"/>
                <w:b/>
                <w:sz w:val="24"/>
                <w:szCs w:val="24"/>
              </w:rPr>
              <w:t>0</w:t>
            </w:r>
          </w:p>
        </w:tc>
      </w:tr>
      <w:tr w:rsidR="00FF564E" w14:paraId="2349C16E"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032FAD27" w14:textId="77777777" w:rsidR="00FF564E" w:rsidRPr="00C10F54" w:rsidRDefault="00FF564E" w:rsidP="00D62803">
            <w:pPr>
              <w:pStyle w:val="NoSpacing"/>
              <w:jc w:val="right"/>
              <w:rPr>
                <w:rFonts w:ascii="Times New Roman" w:hAnsi="Times New Roman" w:cs="Times New Roman"/>
                <w:b w:val="0"/>
                <w:sz w:val="24"/>
                <w:szCs w:val="24"/>
              </w:rPr>
            </w:pPr>
            <w:r w:rsidRPr="00C10F54">
              <w:rPr>
                <w:rFonts w:ascii="Times New Roman" w:hAnsi="Times New Roman"/>
                <w:b w:val="0"/>
                <w:sz w:val="24"/>
                <w:szCs w:val="24"/>
              </w:rPr>
              <w:t>North Spring Branch</w:t>
            </w:r>
          </w:p>
        </w:tc>
        <w:tc>
          <w:tcPr>
            <w:tcW w:w="236" w:type="dxa"/>
          </w:tcPr>
          <w:p w14:paraId="57126FF5"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5126</w:t>
            </w:r>
          </w:p>
        </w:tc>
        <w:tc>
          <w:tcPr>
            <w:tcW w:w="1879" w:type="dxa"/>
          </w:tcPr>
          <w:p w14:paraId="795DEC16"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2336EFEB"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0D9EE1D1"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4DB65C56"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5F8E5CC5" w14:textId="77777777" w:rsidR="00FF564E" w:rsidRPr="00C10F54" w:rsidRDefault="00FF564E" w:rsidP="00D62803">
            <w:pPr>
              <w:pStyle w:val="NoSpacing"/>
              <w:jc w:val="right"/>
              <w:rPr>
                <w:rFonts w:ascii="Times New Roman" w:hAnsi="Times New Roman" w:cs="Times New Roman"/>
                <w:b w:val="0"/>
                <w:sz w:val="24"/>
                <w:szCs w:val="24"/>
              </w:rPr>
            </w:pPr>
            <w:r w:rsidRPr="00C10F54">
              <w:rPr>
                <w:rFonts w:ascii="Times New Roman" w:hAnsi="Times New Roman"/>
                <w:b w:val="0"/>
                <w:sz w:val="24"/>
                <w:szCs w:val="24"/>
              </w:rPr>
              <w:t>South Spring Branch</w:t>
            </w:r>
          </w:p>
        </w:tc>
        <w:tc>
          <w:tcPr>
            <w:tcW w:w="236" w:type="dxa"/>
          </w:tcPr>
          <w:p w14:paraId="7389DA2A"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3604</w:t>
            </w:r>
          </w:p>
        </w:tc>
        <w:tc>
          <w:tcPr>
            <w:tcW w:w="1879" w:type="dxa"/>
          </w:tcPr>
          <w:p w14:paraId="0A836CFB"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6EF88610"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4F3C0C72"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630554F5"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680130CC" w14:textId="77777777" w:rsidR="00FF564E" w:rsidRPr="00C10F54" w:rsidRDefault="00FF564E" w:rsidP="00D62803">
            <w:pPr>
              <w:pStyle w:val="NoSpacing"/>
              <w:jc w:val="right"/>
              <w:rPr>
                <w:rFonts w:ascii="Times New Roman" w:hAnsi="Times New Roman" w:cs="Times New Roman"/>
                <w:b w:val="0"/>
                <w:sz w:val="24"/>
                <w:szCs w:val="24"/>
              </w:rPr>
            </w:pPr>
            <w:r w:rsidRPr="00C10F54">
              <w:rPr>
                <w:rFonts w:ascii="Times New Roman" w:hAnsi="Times New Roman"/>
                <w:b w:val="0"/>
                <w:sz w:val="24"/>
                <w:szCs w:val="24"/>
              </w:rPr>
              <w:t>Memorial Park</w:t>
            </w:r>
          </w:p>
        </w:tc>
        <w:tc>
          <w:tcPr>
            <w:tcW w:w="236" w:type="dxa"/>
          </w:tcPr>
          <w:p w14:paraId="10B9EEFC"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6908</w:t>
            </w:r>
          </w:p>
        </w:tc>
        <w:tc>
          <w:tcPr>
            <w:tcW w:w="1879" w:type="dxa"/>
          </w:tcPr>
          <w:p w14:paraId="4811EA1A"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724EB5E4"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50A4F2D9"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4D0CDA3E"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5E992AF2" w14:textId="77777777" w:rsidR="00FF564E" w:rsidRPr="00C10F54" w:rsidRDefault="00FF564E" w:rsidP="00D62803">
            <w:pPr>
              <w:pStyle w:val="NoSpacing"/>
              <w:jc w:val="right"/>
              <w:rPr>
                <w:rFonts w:ascii="Times New Roman" w:hAnsi="Times New Roman" w:cs="Times New Roman"/>
                <w:b w:val="0"/>
                <w:sz w:val="24"/>
                <w:szCs w:val="24"/>
              </w:rPr>
            </w:pPr>
            <w:r w:rsidRPr="00C10F54">
              <w:rPr>
                <w:rFonts w:ascii="Times New Roman" w:hAnsi="Times New Roman"/>
                <w:b w:val="0"/>
                <w:sz w:val="24"/>
                <w:szCs w:val="24"/>
              </w:rPr>
              <w:t>Washington Corridor</w:t>
            </w:r>
          </w:p>
        </w:tc>
        <w:tc>
          <w:tcPr>
            <w:tcW w:w="236" w:type="dxa"/>
          </w:tcPr>
          <w:p w14:paraId="35116DFE"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5432</w:t>
            </w:r>
          </w:p>
        </w:tc>
        <w:tc>
          <w:tcPr>
            <w:tcW w:w="1879" w:type="dxa"/>
          </w:tcPr>
          <w:p w14:paraId="78B56836"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790" w:type="dxa"/>
          </w:tcPr>
          <w:p w14:paraId="626BCFA2"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5D0968F8"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3B80C982"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011D68CD" w14:textId="77777777" w:rsidR="00FF564E" w:rsidRPr="00C10F54" w:rsidRDefault="00FF564E" w:rsidP="00D62803">
            <w:pPr>
              <w:pStyle w:val="NoSpacing"/>
              <w:jc w:val="right"/>
              <w:rPr>
                <w:rFonts w:ascii="Times New Roman" w:hAnsi="Times New Roman" w:cs="Times New Roman"/>
                <w:b w:val="0"/>
                <w:sz w:val="24"/>
                <w:szCs w:val="24"/>
              </w:rPr>
            </w:pPr>
            <w:r w:rsidRPr="00C10F54">
              <w:rPr>
                <w:rFonts w:ascii="Times New Roman" w:hAnsi="Times New Roman"/>
                <w:b w:val="0"/>
                <w:sz w:val="24"/>
                <w:szCs w:val="24"/>
              </w:rPr>
              <w:t>North River Oaks</w:t>
            </w:r>
          </w:p>
        </w:tc>
        <w:tc>
          <w:tcPr>
            <w:tcW w:w="236" w:type="dxa"/>
          </w:tcPr>
          <w:p w14:paraId="604A1FA4"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1803</w:t>
            </w:r>
          </w:p>
        </w:tc>
        <w:tc>
          <w:tcPr>
            <w:tcW w:w="1879" w:type="dxa"/>
          </w:tcPr>
          <w:p w14:paraId="16ACC600"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7D34B0C2"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696DFC9C"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5DFDE137"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56BF5C16" w14:textId="77777777" w:rsidR="00FF564E" w:rsidRPr="00C10F54" w:rsidRDefault="00FF564E" w:rsidP="00D62803">
            <w:pPr>
              <w:pStyle w:val="NoSpacing"/>
              <w:jc w:val="right"/>
              <w:rPr>
                <w:rFonts w:ascii="Times New Roman" w:hAnsi="Times New Roman" w:cs="Times New Roman"/>
                <w:b w:val="0"/>
                <w:sz w:val="24"/>
                <w:szCs w:val="24"/>
              </w:rPr>
            </w:pPr>
            <w:r w:rsidRPr="00C10F54">
              <w:rPr>
                <w:rFonts w:ascii="Times New Roman" w:hAnsi="Times New Roman"/>
                <w:b w:val="0"/>
                <w:sz w:val="24"/>
                <w:szCs w:val="24"/>
              </w:rPr>
              <w:t>South River Oaks</w:t>
            </w:r>
          </w:p>
        </w:tc>
        <w:tc>
          <w:tcPr>
            <w:tcW w:w="236" w:type="dxa"/>
          </w:tcPr>
          <w:p w14:paraId="063CAC5C"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2775</w:t>
            </w:r>
          </w:p>
        </w:tc>
        <w:tc>
          <w:tcPr>
            <w:tcW w:w="1879" w:type="dxa"/>
          </w:tcPr>
          <w:p w14:paraId="60ACFC45"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6756BB68"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0560648B"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7BADAE93"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6FB5E813"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West Eastex</w:t>
            </w:r>
          </w:p>
        </w:tc>
        <w:tc>
          <w:tcPr>
            <w:tcW w:w="236" w:type="dxa"/>
          </w:tcPr>
          <w:p w14:paraId="30950CBA"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2753</w:t>
            </w:r>
          </w:p>
        </w:tc>
        <w:tc>
          <w:tcPr>
            <w:tcW w:w="1879" w:type="dxa"/>
          </w:tcPr>
          <w:p w14:paraId="6115FDBB"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2790" w:type="dxa"/>
          </w:tcPr>
          <w:p w14:paraId="23B3D7AF"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880" w:type="dxa"/>
          </w:tcPr>
          <w:p w14:paraId="45662BDE"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51337208"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510F2FD1" w14:textId="77777777" w:rsidR="00FF564E" w:rsidRPr="0066532D" w:rsidRDefault="00FF564E" w:rsidP="00D62803">
            <w:pPr>
              <w:pStyle w:val="NoSpacing"/>
              <w:jc w:val="right"/>
              <w:rPr>
                <w:rFonts w:ascii="Times New Roman" w:hAnsi="Times New Roman"/>
                <w:b w:val="0"/>
                <w:sz w:val="24"/>
                <w:szCs w:val="24"/>
              </w:rPr>
            </w:pPr>
            <w:r>
              <w:rPr>
                <w:rFonts w:ascii="Times New Roman" w:hAnsi="Times New Roman"/>
                <w:b w:val="0"/>
                <w:sz w:val="24"/>
                <w:szCs w:val="24"/>
              </w:rPr>
              <w:t>North Heights</w:t>
            </w:r>
          </w:p>
        </w:tc>
        <w:tc>
          <w:tcPr>
            <w:tcW w:w="236" w:type="dxa"/>
          </w:tcPr>
          <w:p w14:paraId="4EAA4CDA"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6472</w:t>
            </w:r>
          </w:p>
        </w:tc>
        <w:tc>
          <w:tcPr>
            <w:tcW w:w="1879" w:type="dxa"/>
          </w:tcPr>
          <w:p w14:paraId="76531E8F"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790" w:type="dxa"/>
          </w:tcPr>
          <w:p w14:paraId="6DC84C35"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38207BA0"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2A44DF76"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3DAA6CA1" w14:textId="77777777" w:rsidR="00FF564E" w:rsidRPr="00C10F54" w:rsidRDefault="00FF564E" w:rsidP="00D62803">
            <w:pPr>
              <w:pStyle w:val="NoSpacing"/>
              <w:rPr>
                <w:rFonts w:ascii="Times New Roman" w:hAnsi="Times New Roman"/>
                <w:sz w:val="24"/>
                <w:szCs w:val="24"/>
              </w:rPr>
            </w:pPr>
            <w:r w:rsidRPr="00C10F54">
              <w:rPr>
                <w:rFonts w:ascii="Times New Roman" w:hAnsi="Times New Roman"/>
                <w:sz w:val="24"/>
                <w:szCs w:val="24"/>
              </w:rPr>
              <w:t>Southwest Domain</w:t>
            </w:r>
          </w:p>
        </w:tc>
        <w:tc>
          <w:tcPr>
            <w:tcW w:w="236" w:type="dxa"/>
          </w:tcPr>
          <w:p w14:paraId="4E164084" w14:textId="77777777" w:rsidR="00FF564E" w:rsidRPr="00A53E39"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A53E39">
              <w:rPr>
                <w:rFonts w:ascii="Times New Roman" w:hAnsi="Times New Roman" w:cs="Times New Roman"/>
                <w:b/>
                <w:sz w:val="24"/>
                <w:szCs w:val="24"/>
              </w:rPr>
              <w:t>24927</w:t>
            </w:r>
          </w:p>
        </w:tc>
        <w:tc>
          <w:tcPr>
            <w:tcW w:w="1879" w:type="dxa"/>
          </w:tcPr>
          <w:p w14:paraId="46B5F499" w14:textId="77777777" w:rsidR="00FF564E" w:rsidRPr="00A53E39"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c>
          <w:tcPr>
            <w:tcW w:w="2790" w:type="dxa"/>
          </w:tcPr>
          <w:p w14:paraId="4D7579F5" w14:textId="77777777" w:rsidR="00FF564E" w:rsidRPr="00A53E39"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w:t>
            </w:r>
          </w:p>
        </w:tc>
        <w:tc>
          <w:tcPr>
            <w:tcW w:w="2880" w:type="dxa"/>
          </w:tcPr>
          <w:p w14:paraId="2ED486D2" w14:textId="77777777" w:rsidR="00FF564E" w:rsidRPr="00A53E39"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r>
      <w:tr w:rsidR="00FF564E" w14:paraId="1A789821"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2F3D7C0C" w14:textId="77777777" w:rsidR="00FF564E" w:rsidRPr="00C10F54" w:rsidRDefault="00FF564E" w:rsidP="00D62803">
            <w:pPr>
              <w:pStyle w:val="NoSpacing"/>
              <w:jc w:val="right"/>
              <w:rPr>
                <w:rFonts w:ascii="Times New Roman" w:hAnsi="Times New Roman" w:cs="Times New Roman"/>
                <w:b w:val="0"/>
                <w:sz w:val="24"/>
                <w:szCs w:val="24"/>
              </w:rPr>
            </w:pPr>
            <w:r w:rsidRPr="00C10F54">
              <w:rPr>
                <w:rFonts w:ascii="Times New Roman" w:hAnsi="Times New Roman"/>
                <w:b w:val="0"/>
                <w:sz w:val="24"/>
                <w:szCs w:val="24"/>
              </w:rPr>
              <w:t>Westchase</w:t>
            </w:r>
          </w:p>
        </w:tc>
        <w:tc>
          <w:tcPr>
            <w:tcW w:w="236" w:type="dxa"/>
          </w:tcPr>
          <w:p w14:paraId="64CCAB74"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5548</w:t>
            </w:r>
          </w:p>
        </w:tc>
        <w:tc>
          <w:tcPr>
            <w:tcW w:w="1879" w:type="dxa"/>
          </w:tcPr>
          <w:p w14:paraId="1ADA6BD7"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4867E3C2"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54995C59"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7CF98033"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1F70DCA4"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Sharpstown</w:t>
            </w:r>
          </w:p>
        </w:tc>
        <w:tc>
          <w:tcPr>
            <w:tcW w:w="236" w:type="dxa"/>
          </w:tcPr>
          <w:p w14:paraId="47CD5153"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5616</w:t>
            </w:r>
          </w:p>
        </w:tc>
        <w:tc>
          <w:tcPr>
            <w:tcW w:w="1879" w:type="dxa"/>
          </w:tcPr>
          <w:p w14:paraId="2AB5BD83"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193414B2"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7E0ABCCA"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15A31657"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0AB8173F"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Sharpstown North</w:t>
            </w:r>
          </w:p>
        </w:tc>
        <w:tc>
          <w:tcPr>
            <w:tcW w:w="236" w:type="dxa"/>
          </w:tcPr>
          <w:p w14:paraId="536082F5"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3484</w:t>
            </w:r>
          </w:p>
        </w:tc>
        <w:tc>
          <w:tcPr>
            <w:tcW w:w="1879" w:type="dxa"/>
          </w:tcPr>
          <w:p w14:paraId="388CDE40"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0F3710A6"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880" w:type="dxa"/>
          </w:tcPr>
          <w:p w14:paraId="4E866A26"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1BF57F47"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2C9CB59D"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Sharpstown South</w:t>
            </w:r>
          </w:p>
        </w:tc>
        <w:tc>
          <w:tcPr>
            <w:tcW w:w="236" w:type="dxa"/>
          </w:tcPr>
          <w:p w14:paraId="12F00FBF"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5196</w:t>
            </w:r>
          </w:p>
        </w:tc>
        <w:tc>
          <w:tcPr>
            <w:tcW w:w="1879" w:type="dxa"/>
          </w:tcPr>
          <w:p w14:paraId="1E98BF59"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64F16C35"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1CD113E8"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3FBEAC3A"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34209206"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Bayland Park</w:t>
            </w:r>
          </w:p>
        </w:tc>
        <w:tc>
          <w:tcPr>
            <w:tcW w:w="236" w:type="dxa"/>
          </w:tcPr>
          <w:p w14:paraId="608EB1BE"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5083</w:t>
            </w:r>
          </w:p>
        </w:tc>
        <w:tc>
          <w:tcPr>
            <w:tcW w:w="1879" w:type="dxa"/>
          </w:tcPr>
          <w:p w14:paraId="5D459D63"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52B3D739"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58549400"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rsidRPr="00C10F54" w14:paraId="69F23FE5"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10E1F9F3" w14:textId="77777777" w:rsidR="00FF564E" w:rsidRPr="00C10F54" w:rsidRDefault="00FF564E" w:rsidP="00D62803">
            <w:pPr>
              <w:pStyle w:val="NoSpacing"/>
              <w:rPr>
                <w:rFonts w:ascii="Times New Roman" w:hAnsi="Times New Roman"/>
                <w:sz w:val="24"/>
                <w:szCs w:val="24"/>
              </w:rPr>
            </w:pPr>
            <w:r w:rsidRPr="00C10F54">
              <w:rPr>
                <w:rFonts w:ascii="Times New Roman" w:hAnsi="Times New Roman"/>
                <w:sz w:val="24"/>
                <w:szCs w:val="24"/>
              </w:rPr>
              <w:t>South Beltway Central Domain</w:t>
            </w:r>
          </w:p>
        </w:tc>
        <w:tc>
          <w:tcPr>
            <w:tcW w:w="236" w:type="dxa"/>
          </w:tcPr>
          <w:p w14:paraId="483EA0B1" w14:textId="77777777" w:rsidR="00FF564E" w:rsidRPr="00A53E39"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2530</w:t>
            </w:r>
          </w:p>
        </w:tc>
        <w:tc>
          <w:tcPr>
            <w:tcW w:w="1879" w:type="dxa"/>
          </w:tcPr>
          <w:p w14:paraId="25A76FBC" w14:textId="77777777" w:rsidR="00FF564E" w:rsidRPr="00C10F54"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c>
          <w:tcPr>
            <w:tcW w:w="2790" w:type="dxa"/>
          </w:tcPr>
          <w:p w14:paraId="23763313" w14:textId="77777777" w:rsidR="00FF564E" w:rsidRPr="00C10F54"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8</w:t>
            </w:r>
          </w:p>
        </w:tc>
        <w:tc>
          <w:tcPr>
            <w:tcW w:w="2880" w:type="dxa"/>
          </w:tcPr>
          <w:p w14:paraId="08922717" w14:textId="77777777" w:rsidR="00FF564E" w:rsidRPr="00C10F54"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r>
      <w:tr w:rsidR="00FF564E" w14:paraId="78815A23"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0D8A2A48"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South Beltway Central</w:t>
            </w:r>
          </w:p>
        </w:tc>
        <w:tc>
          <w:tcPr>
            <w:tcW w:w="236" w:type="dxa"/>
          </w:tcPr>
          <w:p w14:paraId="0884C9D3"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2530</w:t>
            </w:r>
          </w:p>
        </w:tc>
        <w:tc>
          <w:tcPr>
            <w:tcW w:w="1879" w:type="dxa"/>
          </w:tcPr>
          <w:p w14:paraId="693F69EF"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2790" w:type="dxa"/>
          </w:tcPr>
          <w:p w14:paraId="40CFDE33"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2880" w:type="dxa"/>
          </w:tcPr>
          <w:p w14:paraId="018C2558"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rsidRPr="00C10F54" w14:paraId="433581F1"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156BE143" w14:textId="77777777" w:rsidR="00FF564E" w:rsidRPr="00C10F54" w:rsidRDefault="00FF564E" w:rsidP="00D62803">
            <w:pPr>
              <w:pStyle w:val="NoSpacing"/>
              <w:rPr>
                <w:rFonts w:ascii="Times New Roman" w:hAnsi="Times New Roman"/>
                <w:sz w:val="24"/>
                <w:szCs w:val="24"/>
              </w:rPr>
            </w:pPr>
            <w:r w:rsidRPr="00C10F54">
              <w:rPr>
                <w:rFonts w:ascii="Times New Roman" w:hAnsi="Times New Roman"/>
                <w:sz w:val="24"/>
                <w:szCs w:val="24"/>
              </w:rPr>
              <w:t>Rice Domain</w:t>
            </w:r>
          </w:p>
        </w:tc>
        <w:tc>
          <w:tcPr>
            <w:tcW w:w="236" w:type="dxa"/>
          </w:tcPr>
          <w:p w14:paraId="66AD7F9C" w14:textId="77777777" w:rsidR="00FF564E" w:rsidRPr="00A53E39"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8247</w:t>
            </w:r>
          </w:p>
        </w:tc>
        <w:tc>
          <w:tcPr>
            <w:tcW w:w="1879" w:type="dxa"/>
          </w:tcPr>
          <w:p w14:paraId="29056D53" w14:textId="77777777" w:rsidR="00FF564E" w:rsidRPr="00C10F54"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c>
          <w:tcPr>
            <w:tcW w:w="2790" w:type="dxa"/>
          </w:tcPr>
          <w:p w14:paraId="503FC0F9" w14:textId="77777777" w:rsidR="00FF564E" w:rsidRPr="00C10F54"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c>
          <w:tcPr>
            <w:tcW w:w="2880" w:type="dxa"/>
          </w:tcPr>
          <w:p w14:paraId="38DAF6A9" w14:textId="77777777" w:rsidR="00FF564E" w:rsidRPr="00C10F54"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r>
      <w:tr w:rsidR="00FF564E" w14:paraId="48999E3B"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76C6DE81"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North Rice</w:t>
            </w:r>
          </w:p>
        </w:tc>
        <w:tc>
          <w:tcPr>
            <w:tcW w:w="236" w:type="dxa"/>
          </w:tcPr>
          <w:p w14:paraId="4652E08A"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2892</w:t>
            </w:r>
          </w:p>
        </w:tc>
        <w:tc>
          <w:tcPr>
            <w:tcW w:w="1879" w:type="dxa"/>
          </w:tcPr>
          <w:p w14:paraId="747CFAB3"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79AAACCB"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23B3ED0C"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1C04E044"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4858121A"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South Rice</w:t>
            </w:r>
          </w:p>
        </w:tc>
        <w:tc>
          <w:tcPr>
            <w:tcW w:w="236" w:type="dxa"/>
          </w:tcPr>
          <w:p w14:paraId="75BB5306"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5355</w:t>
            </w:r>
          </w:p>
        </w:tc>
        <w:tc>
          <w:tcPr>
            <w:tcW w:w="1879" w:type="dxa"/>
          </w:tcPr>
          <w:p w14:paraId="2E6CF661"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2534C1FA"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74026C62"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0E4716EB"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021C6381" w14:textId="77777777" w:rsidR="00FF564E" w:rsidRPr="00C10F54" w:rsidRDefault="00FF564E" w:rsidP="00D62803">
            <w:pPr>
              <w:pStyle w:val="NoSpacing"/>
              <w:rPr>
                <w:rFonts w:ascii="Times New Roman" w:hAnsi="Times New Roman"/>
                <w:sz w:val="24"/>
                <w:szCs w:val="24"/>
              </w:rPr>
            </w:pPr>
            <w:r w:rsidRPr="00C10F54">
              <w:rPr>
                <w:rFonts w:ascii="Times New Roman" w:hAnsi="Times New Roman"/>
                <w:sz w:val="24"/>
                <w:szCs w:val="24"/>
              </w:rPr>
              <w:t>Ship Channel Domain</w:t>
            </w:r>
          </w:p>
        </w:tc>
        <w:tc>
          <w:tcPr>
            <w:tcW w:w="236" w:type="dxa"/>
          </w:tcPr>
          <w:p w14:paraId="1621F454" w14:textId="77777777" w:rsidR="00FF564E" w:rsidRPr="00A53E39"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20177</w:t>
            </w:r>
          </w:p>
        </w:tc>
        <w:tc>
          <w:tcPr>
            <w:tcW w:w="1879" w:type="dxa"/>
          </w:tcPr>
          <w:p w14:paraId="2FA6F14B" w14:textId="77777777" w:rsidR="00FF564E" w:rsidRPr="00A53E39"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4</w:t>
            </w:r>
          </w:p>
        </w:tc>
        <w:tc>
          <w:tcPr>
            <w:tcW w:w="2790" w:type="dxa"/>
          </w:tcPr>
          <w:p w14:paraId="32838C42" w14:textId="77777777" w:rsidR="00FF564E" w:rsidRPr="00A53E39"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w:t>
            </w:r>
          </w:p>
        </w:tc>
        <w:tc>
          <w:tcPr>
            <w:tcW w:w="2880" w:type="dxa"/>
          </w:tcPr>
          <w:p w14:paraId="7BA89AC9" w14:textId="77777777" w:rsidR="00FF564E" w:rsidRPr="00A53E39"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4</w:t>
            </w:r>
          </w:p>
        </w:tc>
      </w:tr>
      <w:tr w:rsidR="00FF564E" w14:paraId="7FEE5587"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5846FFA0"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Clinton</w:t>
            </w:r>
          </w:p>
        </w:tc>
        <w:tc>
          <w:tcPr>
            <w:tcW w:w="236" w:type="dxa"/>
          </w:tcPr>
          <w:p w14:paraId="36C97731"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2127</w:t>
            </w:r>
          </w:p>
        </w:tc>
        <w:tc>
          <w:tcPr>
            <w:tcW w:w="1879" w:type="dxa"/>
          </w:tcPr>
          <w:p w14:paraId="69EE5303"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790" w:type="dxa"/>
          </w:tcPr>
          <w:p w14:paraId="76F38D7A"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880" w:type="dxa"/>
          </w:tcPr>
          <w:p w14:paraId="78877708"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r>
      <w:tr w:rsidR="00FF564E" w14:paraId="07DBC0CD"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75542456"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West Galena Park</w:t>
            </w:r>
          </w:p>
        </w:tc>
        <w:tc>
          <w:tcPr>
            <w:tcW w:w="236" w:type="dxa"/>
          </w:tcPr>
          <w:p w14:paraId="3802E0AB"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5245</w:t>
            </w:r>
          </w:p>
        </w:tc>
        <w:tc>
          <w:tcPr>
            <w:tcW w:w="1879" w:type="dxa"/>
          </w:tcPr>
          <w:p w14:paraId="6171C979"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654B207D"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0E2A4D14"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274E1934"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1480255C"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East Galena Park</w:t>
            </w:r>
          </w:p>
        </w:tc>
        <w:tc>
          <w:tcPr>
            <w:tcW w:w="236" w:type="dxa"/>
          </w:tcPr>
          <w:p w14:paraId="1325E655"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3000</w:t>
            </w:r>
          </w:p>
        </w:tc>
        <w:tc>
          <w:tcPr>
            <w:tcW w:w="1879" w:type="dxa"/>
          </w:tcPr>
          <w:p w14:paraId="30020F4A"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5A115D80"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673CEC9C"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6B5112A0"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7A29B561"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Manchester</w:t>
            </w:r>
          </w:p>
        </w:tc>
        <w:tc>
          <w:tcPr>
            <w:tcW w:w="236" w:type="dxa"/>
          </w:tcPr>
          <w:p w14:paraId="2D20541C"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1647</w:t>
            </w:r>
          </w:p>
        </w:tc>
        <w:tc>
          <w:tcPr>
            <w:tcW w:w="1879" w:type="dxa"/>
          </w:tcPr>
          <w:p w14:paraId="4C47720A"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6BEEC87D"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428E61F7"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r>
      <w:tr w:rsidR="00FF564E" w14:paraId="18248411"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2044726C"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Harrisburg</w:t>
            </w:r>
          </w:p>
        </w:tc>
        <w:tc>
          <w:tcPr>
            <w:tcW w:w="236" w:type="dxa"/>
          </w:tcPr>
          <w:p w14:paraId="7CE65B18"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1496</w:t>
            </w:r>
          </w:p>
        </w:tc>
        <w:tc>
          <w:tcPr>
            <w:tcW w:w="1879" w:type="dxa"/>
          </w:tcPr>
          <w:p w14:paraId="2C419AF6"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790" w:type="dxa"/>
          </w:tcPr>
          <w:p w14:paraId="6BE290ED"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6DDED1D3"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r>
      <w:tr w:rsidR="00FF564E" w14:paraId="2DC5D37A"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4BEB2FC1" w14:textId="77777777" w:rsidR="00FF564E" w:rsidRPr="00C10F54" w:rsidRDefault="00FF564E" w:rsidP="00D62803">
            <w:pPr>
              <w:pStyle w:val="NoSpacing"/>
              <w:jc w:val="right"/>
              <w:rPr>
                <w:rFonts w:ascii="Times New Roman" w:hAnsi="Times New Roman"/>
                <w:b w:val="0"/>
                <w:sz w:val="24"/>
                <w:szCs w:val="24"/>
              </w:rPr>
            </w:pPr>
            <w:proofErr w:type="spellStart"/>
            <w:r w:rsidRPr="00C10F54">
              <w:rPr>
                <w:rFonts w:ascii="Times New Roman" w:hAnsi="Times New Roman"/>
                <w:b w:val="0"/>
                <w:sz w:val="24"/>
                <w:szCs w:val="24"/>
              </w:rPr>
              <w:t>Milby</w:t>
            </w:r>
            <w:proofErr w:type="spellEnd"/>
            <w:r w:rsidRPr="00C10F54">
              <w:rPr>
                <w:rFonts w:ascii="Times New Roman" w:hAnsi="Times New Roman"/>
                <w:b w:val="0"/>
                <w:sz w:val="24"/>
                <w:szCs w:val="24"/>
              </w:rPr>
              <w:t xml:space="preserve"> Park</w:t>
            </w:r>
          </w:p>
        </w:tc>
        <w:tc>
          <w:tcPr>
            <w:tcW w:w="236" w:type="dxa"/>
          </w:tcPr>
          <w:p w14:paraId="1893E611"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6662</w:t>
            </w:r>
          </w:p>
        </w:tc>
        <w:tc>
          <w:tcPr>
            <w:tcW w:w="1879" w:type="dxa"/>
          </w:tcPr>
          <w:p w14:paraId="7CEDE3AD"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4D446B51"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54D5EBD9" w14:textId="77777777" w:rsidR="00FF564E" w:rsidRDefault="00FF564E" w:rsidP="00D62803">
            <w:pPr>
              <w:pStyle w:val="NoSpacing"/>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bl>
    <w:p w14:paraId="147856FA" w14:textId="1CF8EB49" w:rsidR="00FF564E" w:rsidRDefault="00FF564E" w:rsidP="000B5610">
      <w:pPr>
        <w:pStyle w:val="TAMainText"/>
        <w:spacing w:after="240"/>
        <w:ind w:firstLine="0"/>
        <w:jc w:val="left"/>
      </w:pPr>
    </w:p>
    <w:p w14:paraId="14670851" w14:textId="1A41F852" w:rsidR="00534296" w:rsidRDefault="00534296" w:rsidP="000B5610">
      <w:pPr>
        <w:pStyle w:val="TAMainText"/>
        <w:spacing w:after="240"/>
        <w:ind w:firstLine="0"/>
        <w:jc w:val="left"/>
      </w:pPr>
    </w:p>
    <w:p w14:paraId="234ACD63" w14:textId="77777777" w:rsidR="00DD551A" w:rsidRPr="00DD551A" w:rsidRDefault="00FF564E" w:rsidP="00DD551A">
      <w:pPr>
        <w:pStyle w:val="Bibliography"/>
        <w:rPr>
          <w:rFonts w:cs="Times"/>
        </w:rPr>
      </w:pPr>
      <w:r>
        <w:lastRenderedPageBreak/>
        <w:fldChar w:fldCharType="begin"/>
      </w:r>
      <w:r>
        <w:instrText xml:space="preserve"> ADDIN ZOTERO_BIBL {"uncited":[],"omitted":[],"custom":[]} CSL_BIBLIOGRAPHY </w:instrText>
      </w:r>
      <w:r>
        <w:fldChar w:fldCharType="separate"/>
      </w:r>
      <w:r w:rsidR="00DD551A" w:rsidRPr="00DD551A">
        <w:rPr>
          <w:rFonts w:cs="Times"/>
        </w:rPr>
        <w:t xml:space="preserve">(1) </w:t>
      </w:r>
      <w:r w:rsidR="00DD551A" w:rsidRPr="00DD551A">
        <w:rPr>
          <w:rFonts w:cs="Times"/>
        </w:rPr>
        <w:tab/>
        <w:t xml:space="preserve">Efron, B.; Tibshirani, R. J. </w:t>
      </w:r>
      <w:r w:rsidR="00DD551A" w:rsidRPr="00DD551A">
        <w:rPr>
          <w:rFonts w:cs="Times"/>
          <w:i/>
          <w:iCs/>
        </w:rPr>
        <w:t>An Introduction to the Bootstrap</w:t>
      </w:r>
      <w:r w:rsidR="00DD551A" w:rsidRPr="00DD551A">
        <w:rPr>
          <w:rFonts w:cs="Times"/>
        </w:rPr>
        <w:t>; Chapman and Hall/CRC: New York, 1994. https://doi.org/10.1201/9780429246593.</w:t>
      </w:r>
    </w:p>
    <w:p w14:paraId="07B61135" w14:textId="77777777" w:rsidR="00DD551A" w:rsidRPr="00DD551A" w:rsidRDefault="00DD551A" w:rsidP="00DD551A">
      <w:pPr>
        <w:pStyle w:val="Bibliography"/>
        <w:rPr>
          <w:rFonts w:cs="Times"/>
        </w:rPr>
      </w:pPr>
      <w:r w:rsidRPr="00DD551A">
        <w:rPr>
          <w:rFonts w:cs="Times"/>
        </w:rPr>
        <w:t xml:space="preserve">(2) </w:t>
      </w:r>
      <w:r w:rsidRPr="00DD551A">
        <w:rPr>
          <w:rFonts w:cs="Times"/>
        </w:rPr>
        <w:tab/>
        <w:t xml:space="preserve">Larson, T.; Gould, T.; Riley, E. A.; Austin, E.; Fintzi, J.; Sheppard, L.; Yost, M.; Simpson, C. Ambient Air Quality Measurements from a Continuously Moving Mobile Platform: Estimation of Area-Wide, Fuel-Based, Mobile Source Emission Factors Using Absolute Principal Component Scores. </w:t>
      </w:r>
      <w:r w:rsidRPr="00DD551A">
        <w:rPr>
          <w:rFonts w:cs="Times"/>
          <w:i/>
          <w:iCs/>
        </w:rPr>
        <w:t>Atmos. Environ.</w:t>
      </w:r>
      <w:r w:rsidRPr="00DD551A">
        <w:rPr>
          <w:rFonts w:cs="Times"/>
        </w:rPr>
        <w:t xml:space="preserve"> </w:t>
      </w:r>
      <w:r w:rsidRPr="00DD551A">
        <w:rPr>
          <w:rFonts w:cs="Times"/>
          <w:b/>
          <w:bCs/>
        </w:rPr>
        <w:t>2017</w:t>
      </w:r>
      <w:r w:rsidRPr="00DD551A">
        <w:rPr>
          <w:rFonts w:cs="Times"/>
        </w:rPr>
        <w:t xml:space="preserve">, </w:t>
      </w:r>
      <w:r w:rsidRPr="00DD551A">
        <w:rPr>
          <w:rFonts w:cs="Times"/>
          <w:i/>
          <w:iCs/>
        </w:rPr>
        <w:t>152</w:t>
      </w:r>
      <w:r w:rsidRPr="00DD551A">
        <w:rPr>
          <w:rFonts w:cs="Times"/>
        </w:rPr>
        <w:t>, 201–211. https://doi.org/10.1016/j.atmosenv.2016.12.037.</w:t>
      </w:r>
    </w:p>
    <w:p w14:paraId="6EBEC13E" w14:textId="77777777" w:rsidR="00DD551A" w:rsidRPr="00DD551A" w:rsidRDefault="00DD551A" w:rsidP="00DD551A">
      <w:pPr>
        <w:pStyle w:val="Bibliography"/>
        <w:rPr>
          <w:rFonts w:cs="Times"/>
        </w:rPr>
      </w:pPr>
      <w:r w:rsidRPr="00DD551A">
        <w:rPr>
          <w:rFonts w:cs="Times"/>
        </w:rPr>
        <w:t xml:space="preserve">(3) </w:t>
      </w:r>
      <w:r w:rsidRPr="00DD551A">
        <w:rPr>
          <w:rFonts w:cs="Times"/>
        </w:rPr>
        <w:tab/>
        <w:t xml:space="preserve">Actkinson, B.; Ensor, K.; Griffin, R. J. SIBaR: A New Method for Background Quantification and Removal from Mobile Air Pollution Measurements. </w:t>
      </w:r>
      <w:r w:rsidRPr="00DD551A">
        <w:rPr>
          <w:rFonts w:cs="Times"/>
          <w:i/>
          <w:iCs/>
        </w:rPr>
        <w:t>Atmospheric Meas. Tech.</w:t>
      </w:r>
      <w:r w:rsidRPr="00DD551A">
        <w:rPr>
          <w:rFonts w:cs="Times"/>
        </w:rPr>
        <w:t xml:space="preserve"> </w:t>
      </w:r>
      <w:r w:rsidRPr="00DD551A">
        <w:rPr>
          <w:rFonts w:cs="Times"/>
          <w:b/>
          <w:bCs/>
        </w:rPr>
        <w:t>2021</w:t>
      </w:r>
      <w:r w:rsidRPr="00DD551A">
        <w:rPr>
          <w:rFonts w:cs="Times"/>
        </w:rPr>
        <w:t xml:space="preserve">, </w:t>
      </w:r>
      <w:r w:rsidRPr="00DD551A">
        <w:rPr>
          <w:rFonts w:cs="Times"/>
          <w:i/>
          <w:iCs/>
        </w:rPr>
        <w:t>14</w:t>
      </w:r>
      <w:r w:rsidRPr="00DD551A">
        <w:rPr>
          <w:rFonts w:cs="Times"/>
        </w:rPr>
        <w:t xml:space="preserve"> (8), 5809–5821. https://doi.org/10.5194/amt-14-5809-2021.</w:t>
      </w:r>
    </w:p>
    <w:p w14:paraId="2708610F" w14:textId="77777777" w:rsidR="00DD551A" w:rsidRPr="00DD551A" w:rsidRDefault="00DD551A" w:rsidP="00DD551A">
      <w:pPr>
        <w:pStyle w:val="Bibliography"/>
        <w:rPr>
          <w:rFonts w:cs="Times"/>
        </w:rPr>
      </w:pPr>
      <w:r w:rsidRPr="00DD551A">
        <w:rPr>
          <w:rFonts w:cs="Times"/>
        </w:rPr>
        <w:t xml:space="preserve">(4) </w:t>
      </w:r>
      <w:r w:rsidRPr="00DD551A">
        <w:rPr>
          <w:rFonts w:cs="Times"/>
        </w:rPr>
        <w:tab/>
        <w:t>Census 2010 Tracts https://cohgis-mycity.opendata.arcgis.com/datasets/census-2010-tracts (accessed 2020 -11 -23).</w:t>
      </w:r>
    </w:p>
    <w:p w14:paraId="078047E8" w14:textId="77777777" w:rsidR="00DD551A" w:rsidRPr="00DD551A" w:rsidRDefault="00DD551A" w:rsidP="00DD551A">
      <w:pPr>
        <w:pStyle w:val="Bibliography"/>
        <w:rPr>
          <w:rFonts w:cs="Times"/>
        </w:rPr>
      </w:pPr>
      <w:r w:rsidRPr="00DD551A">
        <w:rPr>
          <w:rFonts w:cs="Times"/>
        </w:rPr>
        <w:t xml:space="preserve">(5) </w:t>
      </w:r>
      <w:r w:rsidRPr="00DD551A">
        <w:rPr>
          <w:rFonts w:cs="Times"/>
        </w:rPr>
        <w:tab/>
        <w:t>Finding pollution—and who it impacts most—in Houston https://www.edf.org/maps/airqualitymaps/houston/pollution-map/ (accessed 2020 -11 -23).</w:t>
      </w:r>
    </w:p>
    <w:p w14:paraId="11EAFFBD" w14:textId="5CDA941D" w:rsidR="00106AF3" w:rsidRDefault="00FF564E" w:rsidP="000B5610">
      <w:pPr>
        <w:pStyle w:val="TAMainText"/>
        <w:spacing w:after="240"/>
        <w:ind w:firstLine="0"/>
        <w:jc w:val="left"/>
      </w:pPr>
      <w:r>
        <w:fldChar w:fldCharType="end"/>
      </w:r>
    </w:p>
    <w:p w14:paraId="0E1B24DB" w14:textId="60D0D75E" w:rsidR="00106AF3" w:rsidRDefault="00106AF3" w:rsidP="000B5610">
      <w:pPr>
        <w:pStyle w:val="TAMainText"/>
        <w:spacing w:after="240"/>
        <w:ind w:firstLine="0"/>
        <w:jc w:val="left"/>
      </w:pPr>
    </w:p>
    <w:p w14:paraId="46E32D01" w14:textId="3DCEADC1" w:rsidR="00106AF3" w:rsidRDefault="00106AF3" w:rsidP="000B5610">
      <w:pPr>
        <w:pStyle w:val="TAMainText"/>
        <w:spacing w:after="240"/>
        <w:ind w:firstLine="0"/>
        <w:jc w:val="left"/>
      </w:pPr>
    </w:p>
    <w:p w14:paraId="3CEC8A0C" w14:textId="268E2A49" w:rsidR="00106AF3" w:rsidRDefault="00106AF3" w:rsidP="000B5610">
      <w:pPr>
        <w:pStyle w:val="TAMainText"/>
        <w:spacing w:after="240"/>
        <w:ind w:firstLine="0"/>
        <w:jc w:val="left"/>
      </w:pPr>
    </w:p>
    <w:p w14:paraId="36F8F92E" w14:textId="12BC48D1" w:rsidR="00106AF3" w:rsidRDefault="00106AF3" w:rsidP="000B5610">
      <w:pPr>
        <w:pStyle w:val="TAMainText"/>
        <w:spacing w:after="240"/>
        <w:ind w:firstLine="0"/>
        <w:jc w:val="left"/>
      </w:pPr>
    </w:p>
    <w:p w14:paraId="5C42409F" w14:textId="37B68DA3" w:rsidR="00106AF3" w:rsidRDefault="00106AF3" w:rsidP="000B5610">
      <w:pPr>
        <w:pStyle w:val="TAMainText"/>
        <w:spacing w:after="240"/>
        <w:ind w:firstLine="0"/>
        <w:jc w:val="left"/>
      </w:pPr>
    </w:p>
    <w:p w14:paraId="63E82180" w14:textId="23256194" w:rsidR="009246AD" w:rsidRDefault="009246AD" w:rsidP="000B5610">
      <w:pPr>
        <w:pStyle w:val="SNSynopsisTOC"/>
        <w:spacing w:after="240"/>
        <w:jc w:val="left"/>
      </w:pPr>
    </w:p>
    <w:sectPr w:rsidR="009246AD" w:rsidSect="001256E4">
      <w:footerReference w:type="even" r:id="rId17"/>
      <w:footerReference w:type="default" r:id="rId18"/>
      <w:type w:val="continuous"/>
      <w:pgSz w:w="12240" w:h="15840"/>
      <w:pgMar w:top="1440" w:right="1440" w:bottom="1440" w:left="1440" w:header="0" w:footer="0" w:gutter="0"/>
      <w:lnNumType w:countBy="1" w:restart="continuous"/>
      <w:cols w:space="47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E024D" w14:textId="77777777" w:rsidR="006679AE" w:rsidRDefault="006679AE">
      <w:r>
        <w:separator/>
      </w:r>
    </w:p>
  </w:endnote>
  <w:endnote w:type="continuationSeparator" w:id="0">
    <w:p w14:paraId="5FA278AB" w14:textId="77777777" w:rsidR="006679AE" w:rsidRDefault="00667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3F860" w14:textId="77777777" w:rsidR="003B4AF3" w:rsidRDefault="003B4A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DFC5BFC" w14:textId="77777777" w:rsidR="003B4AF3" w:rsidRDefault="003B4A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54AF3" w14:textId="77777777" w:rsidR="003B4AF3" w:rsidRDefault="003B4A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A42F0">
      <w:rPr>
        <w:rStyle w:val="PageNumber"/>
        <w:noProof/>
      </w:rPr>
      <w:t>1</w:t>
    </w:r>
    <w:r>
      <w:rPr>
        <w:rStyle w:val="PageNumber"/>
      </w:rPr>
      <w:fldChar w:fldCharType="end"/>
    </w:r>
  </w:p>
  <w:p w14:paraId="55093ED7" w14:textId="77777777" w:rsidR="003B4AF3" w:rsidRDefault="003B4AF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54677" w14:textId="77777777" w:rsidR="006679AE" w:rsidRDefault="006679AE">
      <w:r>
        <w:separator/>
      </w:r>
    </w:p>
  </w:footnote>
  <w:footnote w:type="continuationSeparator" w:id="0">
    <w:p w14:paraId="4AE820FB" w14:textId="77777777" w:rsidR="006679AE" w:rsidRDefault="006679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4575F"/>
    <w:multiLevelType w:val="hybridMultilevel"/>
    <w:tmpl w:val="4D926EB0"/>
    <w:lvl w:ilvl="0" w:tplc="0409000F">
      <w:start w:val="1"/>
      <w:numFmt w:val="decimal"/>
      <w:lvlText w:val="%1."/>
      <w:lvlJc w:val="left"/>
      <w:pPr>
        <w:tabs>
          <w:tab w:val="num" w:pos="562"/>
        </w:tabs>
        <w:ind w:left="56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 w15:restartNumberingAfterBreak="0">
    <w:nsid w:val="14647C33"/>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D4588"/>
    <w:multiLevelType w:val="hybridMultilevel"/>
    <w:tmpl w:val="56DCB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01202A"/>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86632"/>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6"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9"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10"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num w:numId="1" w16cid:durableId="822046640">
    <w:abstractNumId w:val="9"/>
  </w:num>
  <w:num w:numId="2" w16cid:durableId="489637912">
    <w:abstractNumId w:val="7"/>
  </w:num>
  <w:num w:numId="3" w16cid:durableId="909387478">
    <w:abstractNumId w:val="10"/>
  </w:num>
  <w:num w:numId="4" w16cid:durableId="35467604">
    <w:abstractNumId w:val="8"/>
  </w:num>
  <w:num w:numId="5" w16cid:durableId="1441218375">
    <w:abstractNumId w:val="6"/>
  </w:num>
  <w:num w:numId="6" w16cid:durableId="1629236400">
    <w:abstractNumId w:val="5"/>
  </w:num>
  <w:num w:numId="7" w16cid:durableId="1759404887">
    <w:abstractNumId w:val="4"/>
  </w:num>
  <w:num w:numId="8" w16cid:durableId="800346305">
    <w:abstractNumId w:val="2"/>
  </w:num>
  <w:num w:numId="9" w16cid:durableId="2122920340">
    <w:abstractNumId w:val="1"/>
  </w:num>
  <w:num w:numId="10" w16cid:durableId="146825175">
    <w:abstractNumId w:val="3"/>
  </w:num>
  <w:num w:numId="11" w16cid:durableId="19033673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lake Actkinson">
    <w15:presenceInfo w15:providerId="Windows Live" w15:userId="640c4ff9028f1d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70D"/>
    <w:rsid w:val="000002F2"/>
    <w:rsid w:val="000360B6"/>
    <w:rsid w:val="0005660F"/>
    <w:rsid w:val="000702AD"/>
    <w:rsid w:val="000833FE"/>
    <w:rsid w:val="0009257E"/>
    <w:rsid w:val="000A5411"/>
    <w:rsid w:val="000B0641"/>
    <w:rsid w:val="000B2EEB"/>
    <w:rsid w:val="000B5610"/>
    <w:rsid w:val="000C05CC"/>
    <w:rsid w:val="000F0010"/>
    <w:rsid w:val="00106AF3"/>
    <w:rsid w:val="001256E4"/>
    <w:rsid w:val="00140BDB"/>
    <w:rsid w:val="00151616"/>
    <w:rsid w:val="00162273"/>
    <w:rsid w:val="00195ACA"/>
    <w:rsid w:val="001A4CC7"/>
    <w:rsid w:val="001A7A90"/>
    <w:rsid w:val="001B1F0C"/>
    <w:rsid w:val="001D59F8"/>
    <w:rsid w:val="001F75DE"/>
    <w:rsid w:val="00212B1D"/>
    <w:rsid w:val="002169F8"/>
    <w:rsid w:val="00271A02"/>
    <w:rsid w:val="002A7493"/>
    <w:rsid w:val="002B52E8"/>
    <w:rsid w:val="002C3431"/>
    <w:rsid w:val="0031373B"/>
    <w:rsid w:val="00324128"/>
    <w:rsid w:val="0034470D"/>
    <w:rsid w:val="00355954"/>
    <w:rsid w:val="00361E35"/>
    <w:rsid w:val="00362C05"/>
    <w:rsid w:val="003664E9"/>
    <w:rsid w:val="003679A1"/>
    <w:rsid w:val="00373C21"/>
    <w:rsid w:val="0037506D"/>
    <w:rsid w:val="003A42F0"/>
    <w:rsid w:val="003B4AF3"/>
    <w:rsid w:val="003E1F76"/>
    <w:rsid w:val="003F2D18"/>
    <w:rsid w:val="00475FD2"/>
    <w:rsid w:val="00482A96"/>
    <w:rsid w:val="004E283C"/>
    <w:rsid w:val="004E7185"/>
    <w:rsid w:val="00534296"/>
    <w:rsid w:val="005352CB"/>
    <w:rsid w:val="005553EF"/>
    <w:rsid w:val="00567E81"/>
    <w:rsid w:val="005711E4"/>
    <w:rsid w:val="00591A57"/>
    <w:rsid w:val="005A32D7"/>
    <w:rsid w:val="005A75E4"/>
    <w:rsid w:val="005D0C10"/>
    <w:rsid w:val="0063300F"/>
    <w:rsid w:val="006455A5"/>
    <w:rsid w:val="00647FEB"/>
    <w:rsid w:val="006679AE"/>
    <w:rsid w:val="00683131"/>
    <w:rsid w:val="006A3E34"/>
    <w:rsid w:val="006B2581"/>
    <w:rsid w:val="007000D9"/>
    <w:rsid w:val="00732D31"/>
    <w:rsid w:val="00735F79"/>
    <w:rsid w:val="00747701"/>
    <w:rsid w:val="00752D6D"/>
    <w:rsid w:val="00755991"/>
    <w:rsid w:val="007629D3"/>
    <w:rsid w:val="00774F7C"/>
    <w:rsid w:val="00794616"/>
    <w:rsid w:val="007A11AD"/>
    <w:rsid w:val="007A2FF1"/>
    <w:rsid w:val="008047DE"/>
    <w:rsid w:val="00812A00"/>
    <w:rsid w:val="0085568D"/>
    <w:rsid w:val="008633FA"/>
    <w:rsid w:val="008655C0"/>
    <w:rsid w:val="0087404C"/>
    <w:rsid w:val="008C5411"/>
    <w:rsid w:val="008D30F9"/>
    <w:rsid w:val="008D53B2"/>
    <w:rsid w:val="00912169"/>
    <w:rsid w:val="0092037A"/>
    <w:rsid w:val="009246AD"/>
    <w:rsid w:val="009C46AB"/>
    <w:rsid w:val="009F2E7E"/>
    <w:rsid w:val="009F6E3B"/>
    <w:rsid w:val="00A02D62"/>
    <w:rsid w:val="00A20EB5"/>
    <w:rsid w:val="00A63C5F"/>
    <w:rsid w:val="00A764EF"/>
    <w:rsid w:val="00A92FBA"/>
    <w:rsid w:val="00A9403D"/>
    <w:rsid w:val="00AA41BF"/>
    <w:rsid w:val="00AB34C5"/>
    <w:rsid w:val="00AF25F5"/>
    <w:rsid w:val="00AF4F6D"/>
    <w:rsid w:val="00AF7F6A"/>
    <w:rsid w:val="00B05A88"/>
    <w:rsid w:val="00B36554"/>
    <w:rsid w:val="00B44641"/>
    <w:rsid w:val="00B7618D"/>
    <w:rsid w:val="00B86588"/>
    <w:rsid w:val="00BC4DDB"/>
    <w:rsid w:val="00BD2C44"/>
    <w:rsid w:val="00BD62FA"/>
    <w:rsid w:val="00C06F00"/>
    <w:rsid w:val="00C10EE0"/>
    <w:rsid w:val="00C12556"/>
    <w:rsid w:val="00C6170A"/>
    <w:rsid w:val="00D00FA3"/>
    <w:rsid w:val="00D208A7"/>
    <w:rsid w:val="00D318E5"/>
    <w:rsid w:val="00D32E24"/>
    <w:rsid w:val="00D414C3"/>
    <w:rsid w:val="00D610E0"/>
    <w:rsid w:val="00D9685F"/>
    <w:rsid w:val="00DD551A"/>
    <w:rsid w:val="00DD6DBB"/>
    <w:rsid w:val="00DE3167"/>
    <w:rsid w:val="00E007A0"/>
    <w:rsid w:val="00E074F2"/>
    <w:rsid w:val="00E46174"/>
    <w:rsid w:val="00E80056"/>
    <w:rsid w:val="00E805D9"/>
    <w:rsid w:val="00E86547"/>
    <w:rsid w:val="00E91482"/>
    <w:rsid w:val="00E96302"/>
    <w:rsid w:val="00EC4A82"/>
    <w:rsid w:val="00ED0123"/>
    <w:rsid w:val="00EE5461"/>
    <w:rsid w:val="00EF717B"/>
    <w:rsid w:val="00F134F5"/>
    <w:rsid w:val="00F164EF"/>
    <w:rsid w:val="00F2200A"/>
    <w:rsid w:val="00F313BE"/>
    <w:rsid w:val="00F47B85"/>
    <w:rsid w:val="00F54BDD"/>
    <w:rsid w:val="00F5645C"/>
    <w:rsid w:val="00F63451"/>
    <w:rsid w:val="00F637EF"/>
    <w:rsid w:val="00FE1F1D"/>
    <w:rsid w:val="00FE6219"/>
    <w:rsid w:val="00FF1ACB"/>
    <w:rsid w:val="00FF2D4B"/>
    <w:rsid w:val="00FF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381EF5"/>
  <w15:docId w15:val="{598D839B-F980-4270-9A51-35496793D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2FBA"/>
    <w:pPr>
      <w:spacing w:after="200"/>
      <w:jc w:val="both"/>
    </w:pPr>
    <w:rPr>
      <w:rFonts w:ascii="Times" w:hAnsi="Times"/>
      <w:sz w:val="24"/>
    </w:rPr>
  </w:style>
  <w:style w:type="paragraph" w:styleId="Heading1">
    <w:name w:val="heading 1"/>
    <w:basedOn w:val="Normal"/>
    <w:next w:val="Normal"/>
    <w:link w:val="Heading1Char"/>
    <w:qFormat/>
    <w:rsid w:val="001A4CC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Pr>
      <w:color w:val="800080"/>
      <w:u w:val="single"/>
    </w:rPr>
  </w:style>
  <w:style w:type="paragraph" w:styleId="BodyText">
    <w:name w:val="Body Text"/>
    <w:basedOn w:val="Normal"/>
    <w:pPr>
      <w:jc w:val="center"/>
    </w:pPr>
    <w:rPr>
      <w:b/>
      <w:sz w:val="40"/>
    </w:rPr>
  </w:style>
  <w:style w:type="paragraph" w:styleId="FootnoteText">
    <w:name w:val="footnote text"/>
    <w:basedOn w:val="Normal"/>
    <w:next w:val="TFReferencesSection"/>
    <w:semiHidden/>
  </w:style>
  <w:style w:type="paragraph" w:customStyle="1" w:styleId="TFReferencesSection">
    <w:name w:val="TF_References_Section"/>
    <w:basedOn w:val="Normal"/>
    <w:pPr>
      <w:spacing w:line="480" w:lineRule="auto"/>
      <w:ind w:firstLine="187"/>
    </w:pPr>
  </w:style>
  <w:style w:type="paragraph" w:customStyle="1" w:styleId="TAMainText">
    <w:name w:val="TA_Main_Text"/>
    <w:basedOn w:val="Normal"/>
    <w:pPr>
      <w:spacing w:after="0" w:line="480" w:lineRule="auto"/>
      <w:ind w:firstLine="202"/>
    </w:pPr>
  </w:style>
  <w:style w:type="paragraph" w:customStyle="1" w:styleId="BATitle">
    <w:name w:val="BA_Title"/>
    <w:basedOn w:val="Normal"/>
    <w:next w:val="BBAuthorName"/>
    <w:pPr>
      <w:spacing w:before="720" w:after="360" w:line="480" w:lineRule="auto"/>
      <w:jc w:val="center"/>
    </w:pPr>
    <w:rPr>
      <w:rFonts w:ascii="Times New Roman" w:hAnsi="Times New Roman"/>
      <w:sz w:val="44"/>
    </w:rPr>
  </w:style>
  <w:style w:type="paragraph" w:customStyle="1" w:styleId="BBAuthorName">
    <w:name w:val="BB_Author_Name"/>
    <w:basedOn w:val="Normal"/>
    <w:next w:val="BCAuthorAddress"/>
    <w:pPr>
      <w:spacing w:after="240" w:line="480" w:lineRule="auto"/>
      <w:jc w:val="center"/>
    </w:pPr>
    <w:rPr>
      <w:i/>
    </w:rPr>
  </w:style>
  <w:style w:type="paragraph" w:customStyle="1" w:styleId="BCAuthorAddress">
    <w:name w:val="BC_Author_Address"/>
    <w:basedOn w:val="Normal"/>
    <w:next w:val="BIEmailAddress"/>
    <w:pPr>
      <w:spacing w:after="240" w:line="480" w:lineRule="auto"/>
      <w:jc w:val="center"/>
    </w:pPr>
  </w:style>
  <w:style w:type="paragraph" w:customStyle="1" w:styleId="BIEmailAddress">
    <w:name w:val="BI_Email_Address"/>
    <w:basedOn w:val="Normal"/>
    <w:next w:val="AIReceivedDate"/>
    <w:pPr>
      <w:spacing w:line="480" w:lineRule="auto"/>
    </w:pPr>
  </w:style>
  <w:style w:type="paragraph" w:customStyle="1" w:styleId="AIReceivedDate">
    <w:name w:val="AI_Received_Date"/>
    <w:basedOn w:val="Normal"/>
    <w:next w:val="BDAbstract"/>
    <w:pPr>
      <w:spacing w:after="240" w:line="480" w:lineRule="auto"/>
    </w:pPr>
    <w:rPr>
      <w:b/>
    </w:rPr>
  </w:style>
  <w:style w:type="paragraph" w:customStyle="1" w:styleId="BDAbstract">
    <w:name w:val="BD_Abstract"/>
    <w:basedOn w:val="Normal"/>
    <w:next w:val="TAMainText"/>
    <w:pPr>
      <w:spacing w:before="360" w:after="360" w:line="480" w:lineRule="auto"/>
    </w:pPr>
  </w:style>
  <w:style w:type="paragraph" w:customStyle="1" w:styleId="TDAcknowledgments">
    <w:name w:val="TD_Acknowledgments"/>
    <w:basedOn w:val="Normal"/>
    <w:next w:val="Normal"/>
    <w:pPr>
      <w:spacing w:before="200" w:line="480" w:lineRule="auto"/>
      <w:ind w:firstLine="202"/>
    </w:pPr>
  </w:style>
  <w:style w:type="paragraph" w:customStyle="1" w:styleId="TESupportingInformation">
    <w:name w:val="TE_Supporting_Information"/>
    <w:basedOn w:val="Normal"/>
    <w:next w:val="Normal"/>
    <w:pPr>
      <w:spacing w:line="480" w:lineRule="auto"/>
      <w:ind w:firstLine="187"/>
    </w:pPr>
  </w:style>
  <w:style w:type="paragraph" w:customStyle="1" w:styleId="VCSchemeTitle">
    <w:name w:val="VC_Scheme_Title"/>
    <w:basedOn w:val="Normal"/>
    <w:next w:val="Normal"/>
    <w:pPr>
      <w:spacing w:line="480" w:lineRule="auto"/>
    </w:pPr>
  </w:style>
  <w:style w:type="paragraph" w:customStyle="1" w:styleId="VDTableTitle">
    <w:name w:val="VD_Table_Title"/>
    <w:basedOn w:val="Normal"/>
    <w:next w:val="Normal"/>
    <w:pPr>
      <w:spacing w:line="480" w:lineRule="auto"/>
    </w:pPr>
  </w:style>
  <w:style w:type="paragraph" w:customStyle="1" w:styleId="VAFigureCaption">
    <w:name w:val="VA_Figure_Caption"/>
    <w:basedOn w:val="Normal"/>
    <w:next w:val="Normal"/>
    <w:pPr>
      <w:spacing w:line="480" w:lineRule="auto"/>
    </w:pPr>
  </w:style>
  <w:style w:type="paragraph" w:customStyle="1" w:styleId="VBChartTitle">
    <w:name w:val="VB_Chart_Title"/>
    <w:basedOn w:val="Normal"/>
    <w:next w:val="Normal"/>
    <w:pPr>
      <w:spacing w:line="480" w:lineRule="auto"/>
    </w:pPr>
  </w:style>
  <w:style w:type="paragraph" w:customStyle="1" w:styleId="FETableFootnote">
    <w:name w:val="FE_Table_Footnote"/>
    <w:basedOn w:val="Normal"/>
    <w:next w:val="Normal"/>
    <w:pPr>
      <w:ind w:firstLine="187"/>
    </w:pPr>
  </w:style>
  <w:style w:type="paragraph" w:customStyle="1" w:styleId="FCChartFootnote">
    <w:name w:val="FC_Chart_Footnote"/>
    <w:basedOn w:val="Normal"/>
    <w:next w:val="Normal"/>
    <w:pPr>
      <w:ind w:firstLine="187"/>
    </w:pPr>
  </w:style>
  <w:style w:type="paragraph" w:customStyle="1" w:styleId="FDSchemeFootnote">
    <w:name w:val="FD_Scheme_Footnote"/>
    <w:basedOn w:val="Normal"/>
    <w:next w:val="Normal"/>
    <w:pPr>
      <w:ind w:firstLine="187"/>
    </w:pPr>
  </w:style>
  <w:style w:type="paragraph" w:customStyle="1" w:styleId="TCTableBody">
    <w:name w:val="TC_Table_Body"/>
    <w:basedOn w:val="Normal"/>
  </w:style>
  <w:style w:type="paragraph" w:customStyle="1" w:styleId="AFTitleRunningHead">
    <w:name w:val="AF_Title_Running_Head"/>
    <w:basedOn w:val="Normal"/>
    <w:next w:val="TAMainText"/>
    <w:pPr>
      <w:spacing w:line="480" w:lineRule="auto"/>
    </w:pPr>
  </w:style>
  <w:style w:type="paragraph" w:customStyle="1" w:styleId="BEAuthorBiography">
    <w:name w:val="BE_Author_Biography"/>
    <w:basedOn w:val="Normal"/>
    <w:pPr>
      <w:spacing w:line="480" w:lineRule="auto"/>
    </w:pPr>
  </w:style>
  <w:style w:type="paragraph" w:customStyle="1" w:styleId="FACorrespondingAuthorFootnote">
    <w:name w:val="FA_Corresponding_Author_Footnote"/>
    <w:basedOn w:val="Normal"/>
    <w:next w:val="TAMainText"/>
    <w:pPr>
      <w:spacing w:line="480" w:lineRule="auto"/>
    </w:pPr>
  </w:style>
  <w:style w:type="paragraph" w:customStyle="1" w:styleId="SNSynopsisTOC">
    <w:name w:val="SN_Synopsis_TOC"/>
    <w:basedOn w:val="Normal"/>
    <w:pPr>
      <w:spacing w:line="480" w:lineRule="auto"/>
    </w:p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paragraph" w:customStyle="1" w:styleId="BGKeywords">
    <w:name w:val="BG_Keywords"/>
    <w:basedOn w:val="Normal"/>
    <w:pPr>
      <w:spacing w:line="480" w:lineRule="auto"/>
    </w:pPr>
  </w:style>
  <w:style w:type="paragraph" w:customStyle="1" w:styleId="BHBriefs">
    <w:name w:val="BH_Briefs"/>
    <w:basedOn w:val="Normal"/>
    <w:pPr>
      <w:spacing w:line="480" w:lineRule="auto"/>
    </w:pPr>
  </w:style>
  <w:style w:type="character" w:styleId="PageNumber">
    <w:name w:val="page number"/>
    <w:basedOn w:val="DefaultParagraphFont"/>
  </w:style>
  <w:style w:type="paragraph" w:styleId="BalloonText">
    <w:name w:val="Balloon Text"/>
    <w:basedOn w:val="Normal"/>
    <w:semiHidden/>
    <w:rsid w:val="00E96302"/>
    <w:rPr>
      <w:rFonts w:ascii="Tahoma" w:hAnsi="Tahoma" w:cs="Tahoma"/>
      <w:sz w:val="16"/>
      <w:szCs w:val="16"/>
    </w:rPr>
  </w:style>
  <w:style w:type="paragraph" w:customStyle="1" w:styleId="StyleFACorrespondingAuthorFootnote7pt">
    <w:name w:val="Style FA_Corresponding_Author_Footnote + 7 pt"/>
    <w:basedOn w:val="Normal"/>
    <w:next w:val="BGKeywords"/>
    <w:link w:val="StyleFACorrespondingAuthorFootnote7ptChar"/>
    <w:autoRedefine/>
    <w:rsid w:val="00C10EE0"/>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C10EE0"/>
    <w:rPr>
      <w:rFonts w:ascii="Arno Pro" w:hAnsi="Arno Pro"/>
      <w:kern w:val="20"/>
      <w:sz w:val="18"/>
    </w:rPr>
  </w:style>
  <w:style w:type="paragraph" w:customStyle="1" w:styleId="FAAuthorInfoSubtitle">
    <w:name w:val="FA_Author_Info_Subtitle"/>
    <w:basedOn w:val="Normal"/>
    <w:link w:val="FAAuthorInfoSubtitleChar"/>
    <w:autoRedefine/>
    <w:rsid w:val="00DD6DBB"/>
    <w:pPr>
      <w:spacing w:before="120" w:after="60" w:line="480" w:lineRule="auto"/>
      <w:jc w:val="left"/>
    </w:pPr>
    <w:rPr>
      <w:b/>
    </w:rPr>
  </w:style>
  <w:style w:type="character" w:customStyle="1" w:styleId="FAAuthorInfoSubtitleChar">
    <w:name w:val="FA_Author_Info_Subtitle Char"/>
    <w:link w:val="FAAuthorInfoSubtitle"/>
    <w:rsid w:val="00DD6DBB"/>
    <w:rPr>
      <w:rFonts w:ascii="Times" w:hAnsi="Times"/>
      <w:b/>
      <w:sz w:val="24"/>
    </w:rPr>
  </w:style>
  <w:style w:type="paragraph" w:customStyle="1" w:styleId="Default">
    <w:name w:val="Default"/>
    <w:rsid w:val="001A7A90"/>
    <w:pPr>
      <w:autoSpaceDE w:val="0"/>
      <w:autoSpaceDN w:val="0"/>
      <w:adjustRightInd w:val="0"/>
    </w:pPr>
    <w:rPr>
      <w:rFonts w:ascii="Symbol" w:hAnsi="Symbol" w:cs="Symbol"/>
      <w:color w:val="000000"/>
      <w:sz w:val="24"/>
      <w:szCs w:val="24"/>
    </w:rPr>
  </w:style>
  <w:style w:type="character" w:customStyle="1" w:styleId="Heading1Char">
    <w:name w:val="Heading 1 Char"/>
    <w:basedOn w:val="DefaultParagraphFont"/>
    <w:link w:val="Heading1"/>
    <w:rsid w:val="001A4CC7"/>
    <w:rPr>
      <w:rFonts w:asciiTheme="majorHAnsi" w:eastAsiaTheme="majorEastAsia" w:hAnsiTheme="majorHAnsi" w:cstheme="majorBidi"/>
      <w:color w:val="365F91" w:themeColor="accent1" w:themeShade="BF"/>
      <w:sz w:val="32"/>
      <w:szCs w:val="32"/>
    </w:rPr>
  </w:style>
  <w:style w:type="character" w:styleId="LineNumber">
    <w:name w:val="line number"/>
    <w:basedOn w:val="DefaultParagraphFont"/>
    <w:semiHidden/>
    <w:unhideWhenUsed/>
    <w:rsid w:val="001256E4"/>
  </w:style>
  <w:style w:type="table" w:styleId="PlainTable3">
    <w:name w:val="Plain Table 3"/>
    <w:basedOn w:val="TableNormal"/>
    <w:uiPriority w:val="43"/>
    <w:rsid w:val="0075599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F637E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rsid w:val="003559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55954"/>
    <w:rPr>
      <w:color w:val="808080"/>
    </w:rPr>
  </w:style>
  <w:style w:type="paragraph" w:styleId="NoSpacing">
    <w:name w:val="No Spacing"/>
    <w:uiPriority w:val="1"/>
    <w:qFormat/>
    <w:rsid w:val="00FF564E"/>
    <w:rPr>
      <w:rFonts w:asciiTheme="minorHAnsi" w:eastAsiaTheme="minorHAnsi" w:hAnsiTheme="minorHAnsi" w:cstheme="minorBidi"/>
      <w:sz w:val="22"/>
      <w:szCs w:val="22"/>
    </w:rPr>
  </w:style>
  <w:style w:type="paragraph" w:styleId="Bibliography">
    <w:name w:val="Bibliography"/>
    <w:basedOn w:val="Normal"/>
    <w:next w:val="Normal"/>
    <w:uiPriority w:val="37"/>
    <w:unhideWhenUsed/>
    <w:rsid w:val="00FF564E"/>
  </w:style>
  <w:style w:type="paragraph" w:styleId="Revision">
    <w:name w:val="Revision"/>
    <w:hidden/>
    <w:uiPriority w:val="99"/>
    <w:semiHidden/>
    <w:rsid w:val="00140BDB"/>
    <w:rPr>
      <w:rFonts w:ascii="Times" w:hAnsi="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273032">
      <w:bodyDiv w:val="1"/>
      <w:marLeft w:val="0"/>
      <w:marRight w:val="0"/>
      <w:marTop w:val="0"/>
      <w:marBottom w:val="0"/>
      <w:divBdr>
        <w:top w:val="none" w:sz="0" w:space="0" w:color="auto"/>
        <w:left w:val="none" w:sz="0" w:space="0" w:color="auto"/>
        <w:bottom w:val="none" w:sz="0" w:space="0" w:color="auto"/>
        <w:right w:val="none" w:sz="0" w:space="0" w:color="auto"/>
      </w:divBdr>
    </w:div>
    <w:div w:id="1845975765">
      <w:bodyDiv w:val="1"/>
      <w:marLeft w:val="0"/>
      <w:marRight w:val="0"/>
      <w:marTop w:val="0"/>
      <w:marBottom w:val="0"/>
      <w:divBdr>
        <w:top w:val="none" w:sz="0" w:space="0" w:color="auto"/>
        <w:left w:val="none" w:sz="0" w:space="0" w:color="auto"/>
        <w:bottom w:val="none" w:sz="0" w:space="0" w:color="auto"/>
        <w:right w:val="none" w:sz="0" w:space="0" w:color="auto"/>
      </w:divBdr>
    </w:div>
    <w:div w:id="188562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rgriffin@rwu.edu"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ke\AppData\Roaming\Microsoft\Templates\acstemplate_msw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acstemplate_msw2010</Template>
  <TotalTime>9</TotalTime>
  <Pages>23</Pages>
  <Words>3297</Words>
  <Characters>18795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Template for Electronic Submission to ACS Journals</vt:lpstr>
    </vt:vector>
  </TitlesOfParts>
  <Company>ACS</Company>
  <LinksUpToDate>false</LinksUpToDate>
  <CharactersWithSpaces>22048</CharactersWithSpaces>
  <SharedDoc>false</SharedDoc>
  <HLinks>
    <vt:vector size="6" baseType="variant">
      <vt:variant>
        <vt:i4>4849748</vt:i4>
      </vt:variant>
      <vt:variant>
        <vt:i4>0</vt:i4>
      </vt:variant>
      <vt:variant>
        <vt:i4>0</vt:i4>
      </vt:variant>
      <vt:variant>
        <vt:i4>5</vt:i4>
      </vt:variant>
      <vt:variant>
        <vt:lpwstr>http://pubs.acs.org/page/4authors/index.html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Electronic Submission to ACS Journals</dc:title>
  <dc:subject/>
  <dc:creator>Blake</dc:creator>
  <cp:keywords/>
  <cp:lastModifiedBy>Blake Actkinson</cp:lastModifiedBy>
  <cp:revision>4</cp:revision>
  <cp:lastPrinted>2008-06-11T21:33:00Z</cp:lastPrinted>
  <dcterms:created xsi:type="dcterms:W3CDTF">2022-09-03T15:56:00Z</dcterms:created>
  <dcterms:modified xsi:type="dcterms:W3CDTF">2022-09-09T01:37:00Z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id="biK8PDcI"/&gt;&lt;style id="http://www.zotero.org/styles/environmental-science-and-technology" hasBibliography="1" bibliographyStyleHasBeenSet="1"/&gt;&lt;prefs&gt;&lt;pref name="fieldType" value="Field"/&gt;&lt;pref nam</vt:lpwstr>
  </property>
  <property fmtid="{D5CDD505-2E9C-101B-9397-08002B2CF9AE}" pid="3" name="ZOTERO_PREF_2">
    <vt:lpwstr>e="automaticJournalAbbreviations" value="true"/&gt;&lt;/prefs&gt;&lt;/data&gt;</vt:lpwstr>
  </property>
</Properties>
</file>